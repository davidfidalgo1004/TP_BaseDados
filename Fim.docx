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B479" w14:textId="6A1EC78D" w:rsidR="00C73B03" w:rsidRDefault="00C73B03" w:rsidP="00C73B03">
      <w:pPr>
        <w:pStyle w:val="paragraph"/>
        <w:spacing w:before="0" w:beforeAutospacing="0" w:after="55" w:afterAutospacing="0"/>
        <w:ind w:right="2100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C5A03BC" wp14:editId="4D30F473">
            <wp:extent cx="3136900" cy="527050"/>
            <wp:effectExtent l="0" t="0" r="6350" b="6350"/>
            <wp:docPr id="371922850" name="Imagem 2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preto, escurid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70F5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57D8292A" w14:textId="77777777" w:rsidR="00C73B03" w:rsidRDefault="00C73B03" w:rsidP="00C73B03">
      <w:pPr>
        <w:pStyle w:val="paragraph"/>
        <w:spacing w:before="0" w:beforeAutospacing="0" w:after="112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1AB01903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70BC3904" w14:textId="77777777" w:rsidR="00C73B03" w:rsidRDefault="00C73B03" w:rsidP="00C73B03">
      <w:pPr>
        <w:pStyle w:val="paragraph"/>
        <w:spacing w:before="0" w:beforeAutospacing="0" w:after="388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7FE43FBE" w14:textId="0DACB19A" w:rsidR="00C73B03" w:rsidRDefault="00C73B03" w:rsidP="00C73B03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normaltextrun"/>
          <w:rFonts w:ascii="Cambria" w:eastAsiaTheme="majorEastAsia" w:hAnsi="Cambria"/>
          <w:color w:val="17365D"/>
          <w:sz w:val="52"/>
          <w:szCs w:val="52"/>
        </w:rPr>
      </w:pPr>
      <w:r>
        <w:rPr>
          <w:rStyle w:val="normaltextrun"/>
          <w:rFonts w:ascii="Cambria" w:eastAsiaTheme="majorEastAsia" w:hAnsi="Cambria"/>
          <w:color w:val="17365D"/>
          <w:sz w:val="52"/>
          <w:szCs w:val="52"/>
        </w:rPr>
        <w:t>Etapa 1 – Trabalho Prático</w:t>
      </w:r>
    </w:p>
    <w:p w14:paraId="0AFA0F56" w14:textId="6C53BB65" w:rsidR="00C73B03" w:rsidRDefault="00C73B03" w:rsidP="00C73B03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color w:val="000000"/>
        </w:rPr>
      </w:pPr>
      <w:r>
        <w:rPr>
          <w:rStyle w:val="normaltextrun"/>
          <w:rFonts w:ascii="Cambria" w:eastAsiaTheme="majorEastAsia" w:hAnsi="Cambria"/>
          <w:color w:val="17365D"/>
          <w:sz w:val="52"/>
          <w:szCs w:val="52"/>
        </w:rPr>
        <w:t>Enunciado F</w:t>
      </w:r>
    </w:p>
    <w:p w14:paraId="3B7CDC77" w14:textId="77777777" w:rsidR="00C73B03" w:rsidRDefault="00C73B03" w:rsidP="00C73B03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Style w:val="normaltextrun"/>
          <w:rFonts w:ascii="Cambria" w:eastAsiaTheme="majorEastAsia" w:hAnsi="Cambria"/>
          <w:color w:val="17365D"/>
          <w:sz w:val="52"/>
          <w:szCs w:val="52"/>
        </w:rPr>
      </w:pPr>
    </w:p>
    <w:p w14:paraId="7FE87B81" w14:textId="77777777" w:rsidR="00C73B03" w:rsidRDefault="00C73B03" w:rsidP="00C73B03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color w:val="000000"/>
        </w:rPr>
      </w:pPr>
    </w:p>
    <w:p w14:paraId="726E4E70" w14:textId="52186241" w:rsidR="00C73B03" w:rsidRDefault="00C73B03" w:rsidP="00C73B03">
      <w:pPr>
        <w:pStyle w:val="paragraph"/>
        <w:spacing w:before="0" w:beforeAutospacing="0" w:after="305" w:afterAutospacing="0"/>
        <w:ind w:left="-30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44E3291" wp14:editId="008A3B7A">
            <wp:extent cx="5400040" cy="17780"/>
            <wp:effectExtent l="0" t="0" r="0" b="0"/>
            <wp:docPr id="872837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0CC4069E" w14:textId="77777777" w:rsidR="00C73B03" w:rsidRDefault="00C73B03" w:rsidP="00C73B03">
      <w:pPr>
        <w:pStyle w:val="paragraph"/>
        <w:spacing w:before="0" w:beforeAutospacing="0" w:after="112" w:afterAutospacing="0"/>
        <w:ind w:right="330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36"/>
          <w:szCs w:val="36"/>
        </w:rPr>
        <w:t>Engenharia Informática</w:t>
      </w:r>
      <w:r>
        <w:rPr>
          <w:rStyle w:val="eop"/>
          <w:rFonts w:ascii="Arial" w:eastAsiaTheme="majorEastAsia" w:hAnsi="Arial" w:cs="Arial"/>
          <w:color w:val="000000"/>
          <w:sz w:val="36"/>
          <w:szCs w:val="36"/>
        </w:rPr>
        <w:t> </w:t>
      </w:r>
    </w:p>
    <w:p w14:paraId="771C2462" w14:textId="77777777" w:rsidR="00C73B03" w:rsidRDefault="00C73B03" w:rsidP="00C73B03">
      <w:pPr>
        <w:pStyle w:val="paragraph"/>
        <w:spacing w:before="0" w:beforeAutospacing="0" w:after="112" w:afterAutospacing="0"/>
        <w:ind w:right="330"/>
        <w:jc w:val="center"/>
        <w:textAlignment w:val="baseline"/>
        <w:rPr>
          <w:rStyle w:val="normaltextrun"/>
          <w:rFonts w:ascii="Arial" w:eastAsiaTheme="majorEastAsia" w:hAnsi="Arial" w:cs="Arial"/>
          <w:color w:val="000000"/>
          <w:sz w:val="32"/>
          <w:szCs w:val="32"/>
        </w:rPr>
      </w:pPr>
    </w:p>
    <w:p w14:paraId="573E8C7A" w14:textId="4F1516E5" w:rsidR="00C73B03" w:rsidRDefault="00C73B03" w:rsidP="00C73B03">
      <w:pPr>
        <w:pStyle w:val="paragraph"/>
        <w:spacing w:before="0" w:beforeAutospacing="0" w:after="112" w:afterAutospacing="0"/>
        <w:ind w:right="330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32"/>
          <w:szCs w:val="32"/>
        </w:rPr>
        <w:t>Base de dados</w:t>
      </w:r>
    </w:p>
    <w:p w14:paraId="159FFD30" w14:textId="34769167" w:rsidR="00C73B03" w:rsidRDefault="00C73B03" w:rsidP="00C73B03">
      <w:pPr>
        <w:pStyle w:val="paragraph"/>
        <w:spacing w:before="0" w:beforeAutospacing="0" w:after="112" w:afterAutospacing="0"/>
        <w:ind w:right="330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 xml:space="preserve">Professor </w:t>
      </w:r>
      <w:r w:rsidRPr="00C73B03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Paulo Nogueira Martins</w:t>
      </w:r>
    </w:p>
    <w:p w14:paraId="35C0DE40" w14:textId="77777777" w:rsidR="00C73B03" w:rsidRDefault="00C73B03" w:rsidP="00C73B03">
      <w:pPr>
        <w:pStyle w:val="paragraph"/>
        <w:spacing w:before="0" w:beforeAutospacing="0" w:after="115" w:afterAutospacing="0"/>
        <w:ind w:left="705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31AFF7D" w14:textId="77777777" w:rsidR="00C73B03" w:rsidRDefault="00C73B03" w:rsidP="00C73B03">
      <w:pPr>
        <w:pStyle w:val="paragraph"/>
        <w:spacing w:before="0" w:beforeAutospacing="0" w:after="112" w:afterAutospacing="0"/>
        <w:ind w:left="705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7DC827C3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02AA5D61" w14:textId="77777777" w:rsidR="00C73B03" w:rsidRDefault="00C73B03" w:rsidP="00C73B03">
      <w:pPr>
        <w:pStyle w:val="paragraph"/>
        <w:spacing w:before="0" w:beforeAutospacing="0" w:after="112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5CCCF754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3E3927FC" w14:textId="77777777" w:rsidR="00C73B03" w:rsidRDefault="00C73B03" w:rsidP="00C73B03">
      <w:pPr>
        <w:pStyle w:val="paragraph"/>
        <w:spacing w:before="0" w:beforeAutospacing="0" w:after="112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31BFD08E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26B0A18B" w14:textId="77777777" w:rsidR="00C73B03" w:rsidRDefault="00C73B03" w:rsidP="00C73B03">
      <w:pPr>
        <w:pStyle w:val="paragraph"/>
        <w:spacing w:before="0" w:beforeAutospacing="0" w:after="112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61320FAF" w14:textId="77777777" w:rsidR="00C73B03" w:rsidRDefault="00C73B03" w:rsidP="00C73B03">
      <w:pPr>
        <w:pStyle w:val="paragraph"/>
        <w:spacing w:before="0" w:beforeAutospacing="0" w:after="115" w:afterAutospacing="0"/>
        <w:ind w:left="705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2030E13" w14:textId="77777777" w:rsidR="00C73B03" w:rsidRDefault="00C73B03" w:rsidP="00C73B03">
      <w:pPr>
        <w:pStyle w:val="paragraph"/>
        <w:spacing w:before="0" w:beforeAutospacing="0" w:after="112" w:afterAutospacing="0"/>
        <w:ind w:left="705" w:right="330"/>
        <w:jc w:val="both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  <w:sz w:val="22"/>
          <w:szCs w:val="22"/>
        </w:rPr>
        <w:t>Autores </w:t>
      </w:r>
    </w:p>
    <w:p w14:paraId="5890A3A2" w14:textId="42004DDF" w:rsidR="00C73B03" w:rsidRPr="00A33866" w:rsidRDefault="00C73B03" w:rsidP="00C73B03">
      <w:pPr>
        <w:pStyle w:val="paragraph"/>
        <w:spacing w:before="0" w:beforeAutospacing="0" w:after="112" w:afterAutospacing="0"/>
        <w:ind w:left="705" w:right="330"/>
        <w:jc w:val="both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David Fidalgo al</w:t>
      </w:r>
      <w:r w:rsidR="00A33866"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79881</w:t>
      </w:r>
    </w:p>
    <w:p w14:paraId="1FAECB4C" w14:textId="25D9AEA0" w:rsidR="00C73B03" w:rsidRDefault="00C73B03" w:rsidP="00C73B03">
      <w:pPr>
        <w:pStyle w:val="paragraph"/>
        <w:spacing w:before="0" w:beforeAutospacing="0" w:after="112" w:afterAutospacing="0"/>
        <w:ind w:left="705" w:right="330"/>
        <w:jc w:val="both"/>
        <w:textAlignment w:val="baseline"/>
        <w:rPr>
          <w:rStyle w:val="eop"/>
          <w:rFonts w:ascii="Arial" w:eastAsiaTheme="majorEastAsia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Leonor Teixeira Pinto al78160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2AD481FA" w14:textId="5EBD04E9" w:rsidR="00C73B03" w:rsidRDefault="00C73B03" w:rsidP="00C73B03">
      <w:pPr>
        <w:pStyle w:val="paragraph"/>
        <w:spacing w:before="0" w:beforeAutospacing="0" w:after="112" w:afterAutospacing="0"/>
        <w:ind w:left="705" w:right="330"/>
        <w:jc w:val="both"/>
        <w:textAlignment w:val="baseline"/>
        <w:rPr>
          <w:rStyle w:val="eop"/>
          <w:rFonts w:ascii="Arial" w:eastAsiaTheme="majorEastAsia" w:hAnsi="Arial" w:cs="Arial"/>
          <w:color w:val="000000"/>
          <w:sz w:val="22"/>
          <w:szCs w:val="22"/>
        </w:rPr>
      </w:pP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Lara Esteves al</w:t>
      </w:r>
      <w:r w:rsidR="00A33866" w:rsidRPr="00A33866">
        <w:rPr>
          <w:rStyle w:val="eop"/>
          <w:rFonts w:ascii="Arial" w:eastAsiaTheme="majorEastAsia" w:hAnsi="Arial" w:cs="Arial"/>
          <w:color w:val="000000"/>
          <w:sz w:val="22"/>
          <w:szCs w:val="22"/>
        </w:rPr>
        <w:t>80049</w:t>
      </w:r>
    </w:p>
    <w:p w14:paraId="4F134D2C" w14:textId="07F335A1" w:rsidR="00C73B03" w:rsidRDefault="00C73B03" w:rsidP="00C73B03">
      <w:pPr>
        <w:pStyle w:val="paragraph"/>
        <w:spacing w:before="0" w:beforeAutospacing="0" w:after="112" w:afterAutospacing="0"/>
        <w:ind w:left="705" w:right="330"/>
        <w:jc w:val="both"/>
        <w:textAlignment w:val="baseline"/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</w:pP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Matilde Coelho al</w:t>
      </w:r>
      <w:r w:rsidR="00A33866" w:rsidRPr="00A33866">
        <w:rPr>
          <w:rStyle w:val="eop"/>
          <w:rFonts w:ascii="Arial" w:eastAsiaTheme="majorEastAsia" w:hAnsi="Arial" w:cs="Arial"/>
          <w:color w:val="000000"/>
          <w:sz w:val="22"/>
          <w:szCs w:val="22"/>
        </w:rPr>
        <w:t>79908</w:t>
      </w:r>
    </w:p>
    <w:p w14:paraId="6A61D89D" w14:textId="319227F2" w:rsidR="00C73B03" w:rsidRDefault="00C73B03" w:rsidP="00C73B03">
      <w:pPr>
        <w:pStyle w:val="paragraph"/>
        <w:spacing w:before="0" w:beforeAutospacing="0" w:after="112" w:afterAutospacing="0"/>
        <w:ind w:left="705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6BFFA84" w14:textId="77777777" w:rsidR="00C73B03" w:rsidRDefault="00C73B03" w:rsidP="00C73B03">
      <w:pPr>
        <w:pStyle w:val="paragraph"/>
        <w:spacing w:before="0" w:beforeAutospacing="0" w:after="115" w:afterAutospacing="0"/>
        <w:ind w:left="705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4DFA80FB" w14:textId="77777777" w:rsidR="00C73B03" w:rsidRDefault="00C73B03" w:rsidP="00C73B03">
      <w:pPr>
        <w:pStyle w:val="paragraph"/>
        <w:spacing w:before="0" w:beforeAutospacing="0" w:after="112" w:afterAutospacing="0"/>
        <w:ind w:left="705"/>
        <w:jc w:val="center"/>
        <w:textAlignment w:val="baseline"/>
        <w:rPr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1E32EDA9" w14:textId="0D05A06F" w:rsidR="00C73B03" w:rsidRDefault="00C73B03" w:rsidP="00C73B03">
      <w:pPr>
        <w:pStyle w:val="paragraph"/>
        <w:spacing w:before="0" w:beforeAutospacing="0" w:after="116" w:afterAutospacing="0"/>
        <w:ind w:firstLine="705"/>
        <w:jc w:val="center"/>
        <w:textAlignment w:val="baseline"/>
        <w:rPr>
          <w:rStyle w:val="eop"/>
          <w:rFonts w:ascii="Arial" w:eastAsiaTheme="majorEastAsia" w:hAnsi="Arial" w:cs="Arial"/>
          <w:color w:val="000000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color w:val="000000"/>
          <w:sz w:val="22"/>
          <w:szCs w:val="22"/>
        </w:rPr>
        <w:t>Vila Real, 2024  </w:t>
      </w:r>
      <w:r>
        <w:rPr>
          <w:rStyle w:val="eop"/>
          <w:rFonts w:ascii="Arial" w:eastAsiaTheme="majorEastAsia" w:hAnsi="Arial" w:cs="Arial"/>
          <w:color w:val="000000"/>
          <w:sz w:val="22"/>
          <w:szCs w:val="22"/>
        </w:rPr>
        <w:t> </w:t>
      </w:r>
    </w:p>
    <w:p w14:paraId="54BC0FE8" w14:textId="77777777" w:rsidR="00C73B03" w:rsidRPr="00C73B03" w:rsidRDefault="00C73B03">
      <w:pPr>
        <w:rPr>
          <w:rStyle w:val="eop"/>
          <w:rFonts w:ascii="Arial" w:eastAsiaTheme="majorEastAsia" w:hAnsi="Arial" w:cs="Arial"/>
          <w:color w:val="000000"/>
          <w:sz w:val="32"/>
          <w:szCs w:val="32"/>
        </w:rPr>
      </w:pPr>
      <w:r w:rsidRPr="00C73B03">
        <w:rPr>
          <w:rStyle w:val="eop"/>
          <w:rFonts w:ascii="Arial" w:eastAsiaTheme="majorEastAsia" w:hAnsi="Arial" w:cs="Arial"/>
          <w:color w:val="000000"/>
          <w:sz w:val="32"/>
          <w:szCs w:val="32"/>
        </w:rPr>
        <w:lastRenderedPageBreak/>
        <w:t>Resumo</w:t>
      </w:r>
    </w:p>
    <w:p w14:paraId="21BCAE56" w14:textId="7402F4D3" w:rsidR="00C73B03" w:rsidRPr="006E128A" w:rsidRDefault="00C73B03" w:rsidP="00C73B03">
      <w:pPr>
        <w:rPr>
          <w:rStyle w:val="eop"/>
          <w:rFonts w:ascii="Arial" w:eastAsiaTheme="majorEastAsia" w:hAnsi="Arial" w:cs="Arial"/>
          <w:color w:val="000000"/>
        </w:rPr>
      </w:pPr>
      <w:r>
        <w:rPr>
          <w:rStyle w:val="eop"/>
          <w:rFonts w:ascii="Arial" w:eastAsiaTheme="majorEastAsia" w:hAnsi="Arial" w:cs="Arial"/>
          <w:color w:val="000000"/>
        </w:rPr>
        <w:tab/>
        <w:t xml:space="preserve">Este trabalho consiste na elaboração de uma base de dados que permite recolher e armazenar informações sobre </w:t>
      </w:r>
      <w:r w:rsidR="006E128A">
        <w:rPr>
          <w:rStyle w:val="eop"/>
          <w:rFonts w:ascii="Arial" w:eastAsiaTheme="majorEastAsia" w:hAnsi="Arial" w:cs="Arial"/>
          <w:color w:val="000000"/>
        </w:rPr>
        <w:t>“Pessoas”, “Manuais escolares”, “Formadores</w:t>
      </w:r>
      <w:r w:rsidR="00B070C0">
        <w:rPr>
          <w:rStyle w:val="eop"/>
          <w:rFonts w:ascii="Arial" w:eastAsiaTheme="majorEastAsia" w:hAnsi="Arial" w:cs="Arial"/>
          <w:color w:val="000000"/>
        </w:rPr>
        <w:t xml:space="preserve">” </w:t>
      </w:r>
      <w:r w:rsidR="006E128A">
        <w:rPr>
          <w:rStyle w:val="eop"/>
          <w:rFonts w:ascii="Arial" w:eastAsiaTheme="majorEastAsia" w:hAnsi="Arial" w:cs="Arial"/>
          <w:color w:val="000000"/>
        </w:rPr>
        <w:t>e “Formandos ”</w:t>
      </w:r>
      <w:r>
        <w:rPr>
          <w:rStyle w:val="eop"/>
          <w:rFonts w:ascii="Arial" w:eastAsiaTheme="majorEastAsia" w:hAnsi="Arial" w:cs="Arial"/>
        </w:rPr>
        <w:t xml:space="preserve"> </w:t>
      </w:r>
      <w:r w:rsidRPr="00C73B03">
        <w:rPr>
          <w:rStyle w:val="eop"/>
          <w:rFonts w:ascii="Arial" w:eastAsiaTheme="majorEastAsia" w:hAnsi="Arial" w:cs="Arial"/>
        </w:rPr>
        <w:t>e tem como objetivo a aquisição e aperfeiçoamento dos conhecimentos relativos à unidade</w:t>
      </w:r>
      <w:r>
        <w:rPr>
          <w:rStyle w:val="eop"/>
          <w:rFonts w:ascii="Arial" w:eastAsiaTheme="majorEastAsia" w:hAnsi="Arial" w:cs="Arial"/>
        </w:rPr>
        <w:t xml:space="preserve"> </w:t>
      </w:r>
      <w:r w:rsidRPr="00C73B03">
        <w:rPr>
          <w:rStyle w:val="eop"/>
          <w:rFonts w:ascii="Arial" w:eastAsiaTheme="majorEastAsia" w:hAnsi="Arial" w:cs="Arial"/>
        </w:rPr>
        <w:t>curricular de Base de Dados através de conceitos e ferramentas como o Modelo Relacional, a Normalização e a</w:t>
      </w:r>
      <w:r>
        <w:rPr>
          <w:rStyle w:val="eop"/>
          <w:rFonts w:ascii="Arial" w:eastAsiaTheme="majorEastAsia" w:hAnsi="Arial" w:cs="Arial"/>
        </w:rPr>
        <w:t xml:space="preserve"> </w:t>
      </w:r>
      <w:r w:rsidRPr="00C73B03">
        <w:rPr>
          <w:rStyle w:val="eop"/>
          <w:rFonts w:ascii="Arial" w:eastAsiaTheme="majorEastAsia" w:hAnsi="Arial" w:cs="Arial"/>
        </w:rPr>
        <w:t>Linguagem SQL.</w:t>
      </w:r>
    </w:p>
    <w:p w14:paraId="131F8FED" w14:textId="0D42DB67" w:rsidR="00C73B03" w:rsidRDefault="00C73B03" w:rsidP="00C73B03">
      <w:pPr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ab/>
        <w:t>Nesta primeira etapa, realizamos:</w:t>
      </w:r>
    </w:p>
    <w:p w14:paraId="3DCB1C9C" w14:textId="77777777" w:rsidR="00C73B03" w:rsidRDefault="00C73B03" w:rsidP="00C73B03">
      <w:pPr>
        <w:ind w:left="708" w:firstLine="708"/>
      </w:pPr>
      <w:r>
        <w:t>1. Mapeamento do diagrama E-R para o modelo relacional;</w:t>
      </w:r>
    </w:p>
    <w:p w14:paraId="353293F1" w14:textId="77777777" w:rsidR="00C73B03" w:rsidRDefault="00C73B03" w:rsidP="00C73B03">
      <w:pPr>
        <w:ind w:left="708" w:firstLine="708"/>
      </w:pPr>
      <w:r>
        <w:t xml:space="preserve"> 2. Normalização do modelo relacional até à 3.ª Forma Normal; </w:t>
      </w:r>
    </w:p>
    <w:p w14:paraId="085BD90C" w14:textId="77777777" w:rsidR="00C73B03" w:rsidRDefault="00C73B03" w:rsidP="00C73B03">
      <w:pPr>
        <w:ind w:left="708" w:firstLine="708"/>
      </w:pPr>
      <w:r>
        <w:t xml:space="preserve">3. Implementação do modelo físico da base de dados com as respetivas restrições de integridade, recorrendo à linguagem SQL; </w:t>
      </w:r>
    </w:p>
    <w:p w14:paraId="4C5F9743" w14:textId="70625B77" w:rsidR="00C73B03" w:rsidRPr="00C73B03" w:rsidRDefault="00C73B03" w:rsidP="00C73B03">
      <w:pPr>
        <w:ind w:left="708" w:firstLine="708"/>
        <w:rPr>
          <w:rStyle w:val="eop"/>
          <w:rFonts w:ascii="Arial" w:eastAsiaTheme="majorEastAsia" w:hAnsi="Arial" w:cs="Arial"/>
        </w:rPr>
      </w:pPr>
      <w:r>
        <w:t>4. Criação do diagrama da base de dados (apresentação gráfica das tabelas e suas relações)</w:t>
      </w:r>
    </w:p>
    <w:p w14:paraId="5DDD38E7" w14:textId="77777777" w:rsidR="00C73B03" w:rsidRDefault="00C73B03">
      <w:pPr>
        <w:rPr>
          <w:rStyle w:val="eop"/>
          <w:rFonts w:ascii="Arial" w:eastAsiaTheme="majorEastAsia" w:hAnsi="Arial" w:cs="Arial"/>
          <w:color w:val="000000"/>
          <w:kern w:val="0"/>
          <w:lang w:eastAsia="pt-PT"/>
          <w14:ligatures w14:val="none"/>
        </w:rPr>
      </w:pPr>
    </w:p>
    <w:p w14:paraId="51B7A36E" w14:textId="77777777" w:rsidR="00C73B03" w:rsidRDefault="00C73B03" w:rsidP="00C73B03">
      <w:pPr>
        <w:pStyle w:val="paragraph"/>
        <w:spacing w:before="0" w:beforeAutospacing="0" w:after="116" w:afterAutospacing="0"/>
        <w:ind w:firstLine="705"/>
        <w:jc w:val="center"/>
        <w:textAlignment w:val="baseline"/>
        <w:rPr>
          <w:color w:val="000000"/>
        </w:rPr>
      </w:pPr>
    </w:p>
    <w:p w14:paraId="1D809BA5" w14:textId="6348FE69" w:rsidR="00C73B03" w:rsidRDefault="00C73B03">
      <w:pPr>
        <w:rPr>
          <w:del w:id="0" w:author="{B1BCB468-AAB4-4CFD-B164-6CA391A06586}" w:date="2024-04-29T14:14:00Z"/>
        </w:rPr>
      </w:pPr>
      <w:del w:id="1" w:author="{B1BCB468-AAB4-4CFD-B164-6CA391A06586}" w:date="2024-04-29T14:14:00Z">
        <w:r>
          <w:br w:type="page"/>
        </w:r>
      </w:del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479736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576D39" w14:textId="4785D2E3" w:rsidR="00A33866" w:rsidRPr="00A33866" w:rsidRDefault="00A3386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68280364" w14:textId="19810D14" w:rsidR="00D86E11" w:rsidRDefault="00A338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2385" w:history="1">
            <w:r w:rsidR="00D86E11" w:rsidRPr="00255494">
              <w:rPr>
                <w:rStyle w:val="Hiperligao"/>
                <w:noProof/>
              </w:rPr>
              <w:t>1.Introdução</w:t>
            </w:r>
            <w:r w:rsidR="00D86E11">
              <w:rPr>
                <w:noProof/>
                <w:webHidden/>
              </w:rPr>
              <w:tab/>
            </w:r>
            <w:r w:rsidR="00D86E11">
              <w:rPr>
                <w:noProof/>
                <w:webHidden/>
              </w:rPr>
              <w:fldChar w:fldCharType="begin"/>
            </w:r>
            <w:r w:rsidR="00D86E11">
              <w:rPr>
                <w:noProof/>
                <w:webHidden/>
              </w:rPr>
              <w:instrText xml:space="preserve"> PAGEREF _Toc165292385 \h </w:instrText>
            </w:r>
            <w:r w:rsidR="00D86E11">
              <w:rPr>
                <w:noProof/>
                <w:webHidden/>
              </w:rPr>
            </w:r>
            <w:r w:rsidR="00D86E11">
              <w:rPr>
                <w:noProof/>
                <w:webHidden/>
              </w:rPr>
              <w:fldChar w:fldCharType="separate"/>
            </w:r>
            <w:r w:rsidR="00D86E11">
              <w:rPr>
                <w:noProof/>
                <w:webHidden/>
              </w:rPr>
              <w:t>4</w:t>
            </w:r>
            <w:r w:rsidR="00D86E11">
              <w:rPr>
                <w:noProof/>
                <w:webHidden/>
              </w:rPr>
              <w:fldChar w:fldCharType="end"/>
            </w:r>
          </w:hyperlink>
        </w:p>
        <w:p w14:paraId="6216FA94" w14:textId="6A1FB460" w:rsidR="00D86E11" w:rsidRDefault="00D86E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86" w:history="1">
            <w:r w:rsidRPr="00255494">
              <w:rPr>
                <w:rStyle w:val="Hiperligao"/>
                <w:noProof/>
              </w:rPr>
              <w:t>2. Enquadramento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E525" w14:textId="53B2B92C" w:rsidR="00D86E11" w:rsidRDefault="00D86E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87" w:history="1">
            <w:r w:rsidRPr="00255494">
              <w:rPr>
                <w:rStyle w:val="Hiperligao"/>
                <w:noProof/>
              </w:rPr>
              <w:t>2.1.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8D11" w14:textId="5A33B276" w:rsidR="00D86E11" w:rsidRDefault="00D86E11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88" w:history="1">
            <w:r w:rsidRPr="00255494">
              <w:rPr>
                <w:rStyle w:val="Hiperligao"/>
                <w:noProof/>
              </w:rPr>
              <w:t>2.2. Etapas de Modelação de uma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89BB" w14:textId="6C27978D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89" w:history="1">
            <w:r w:rsidRPr="00255494">
              <w:rPr>
                <w:rStyle w:val="Hiperligao"/>
                <w:noProof/>
              </w:rPr>
              <w:t>2.3. Modelo Conceptual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D2DA" w14:textId="63725238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0" w:history="1">
            <w:r w:rsidRPr="00255494">
              <w:rPr>
                <w:rStyle w:val="Hiperligao"/>
                <w:noProof/>
              </w:rPr>
              <w:t>2.3.1. 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E237" w14:textId="2458DD92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1" w:history="1">
            <w:r w:rsidRPr="00255494">
              <w:rPr>
                <w:rStyle w:val="Hiperligao"/>
                <w:noProof/>
              </w:rPr>
              <w:t>2.3.2.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3CD5" w14:textId="000D3465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2" w:history="1">
            <w:r w:rsidRPr="00255494">
              <w:rPr>
                <w:rStyle w:val="Hiperligao"/>
                <w:noProof/>
              </w:rPr>
              <w:t>2.3.3.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A3F3" w14:textId="0160158D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3" w:history="1">
            <w:r w:rsidRPr="00255494">
              <w:rPr>
                <w:rStyle w:val="Hiperligao"/>
                <w:noProof/>
              </w:rPr>
              <w:t>2.3.4.SQL  como Linguagem de Definição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82C3" w14:textId="3A350F49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4" w:history="1">
            <w:r w:rsidRPr="00255494">
              <w:rPr>
                <w:rStyle w:val="Hiperligao"/>
                <w:noProof/>
              </w:rPr>
              <w:t>2.3.5.SQL  como Linguagem de Manipulação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3260" w14:textId="34CF8ECD" w:rsidR="00D86E11" w:rsidRDefault="00D86E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5" w:history="1">
            <w:r w:rsidRPr="00255494">
              <w:rPr>
                <w:rStyle w:val="Hiperligao"/>
                <w:noProof/>
              </w:rPr>
              <w:t>3.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8E47" w14:textId="7FD0EA13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6" w:history="1">
            <w:r w:rsidRPr="00255494">
              <w:rPr>
                <w:rStyle w:val="Hiperligao"/>
                <w:noProof/>
              </w:rPr>
              <w:t>3.1-Mapeamento do Diagrama E-R do para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07F1" w14:textId="2D5B86DA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7" w:history="1">
            <w:r w:rsidRPr="00255494">
              <w:rPr>
                <w:rStyle w:val="Hiperligao"/>
                <w:noProof/>
              </w:rPr>
              <w:t>3.2.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93B2" w14:textId="1FF81570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8" w:history="1">
            <w:r w:rsidRPr="00255494">
              <w:rPr>
                <w:rStyle w:val="Hiperligao"/>
                <w:noProof/>
              </w:rPr>
              <w:t>3.3. Implementação do modelo físico da base de dados 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0A21" w14:textId="5236FF4E" w:rsidR="00D86E11" w:rsidRDefault="00D86E11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399" w:history="1">
            <w:r w:rsidRPr="00255494">
              <w:rPr>
                <w:rStyle w:val="Hiperligao"/>
                <w:noProof/>
              </w:rPr>
              <w:t>3.4. Diagrama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4E22" w14:textId="4A3CD56E" w:rsidR="00D86E11" w:rsidRDefault="00D86E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400" w:history="1">
            <w:r w:rsidRPr="00255494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665" w14:textId="4109F430" w:rsidR="00D86E11" w:rsidRDefault="00D86E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5292401" w:history="1">
            <w:r w:rsidRPr="00255494">
              <w:rPr>
                <w:rStyle w:val="Hiperligao"/>
                <w:noProof/>
              </w:rPr>
              <w:t>5.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C868" w14:textId="77777777" w:rsidR="00914B2A" w:rsidRDefault="00A338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BDDF0F9" w14:textId="77777777" w:rsidR="00914B2A" w:rsidRDefault="00914B2A">
          <w:pPr>
            <w:rPr>
              <w:b/>
              <w:bCs/>
              <w:noProof/>
            </w:rPr>
          </w:pPr>
        </w:p>
        <w:p w14:paraId="3780C3FE" w14:textId="77777777" w:rsidR="00914B2A" w:rsidRDefault="00914B2A">
          <w:pPr>
            <w:rPr>
              <w:b/>
              <w:bCs/>
              <w:noProof/>
            </w:rPr>
          </w:pPr>
        </w:p>
        <w:p w14:paraId="2B6AD212" w14:textId="77777777" w:rsidR="00914B2A" w:rsidRDefault="00914B2A">
          <w:pPr>
            <w:rPr>
              <w:b/>
              <w:bCs/>
              <w:noProof/>
            </w:rPr>
          </w:pPr>
        </w:p>
        <w:p w14:paraId="60835822" w14:textId="77777777" w:rsidR="00914B2A" w:rsidRDefault="00914B2A">
          <w:pPr>
            <w:rPr>
              <w:b/>
              <w:bCs/>
              <w:noProof/>
            </w:rPr>
          </w:pPr>
        </w:p>
        <w:p w14:paraId="039714B7" w14:textId="77777777" w:rsidR="00914B2A" w:rsidRDefault="00914B2A">
          <w:pPr>
            <w:rPr>
              <w:b/>
              <w:bCs/>
              <w:noProof/>
            </w:rPr>
          </w:pPr>
        </w:p>
        <w:p w14:paraId="353A3A3F" w14:textId="77777777" w:rsidR="00914B2A" w:rsidRDefault="00914B2A">
          <w:pPr>
            <w:rPr>
              <w:b/>
              <w:bCs/>
              <w:noProof/>
            </w:rPr>
          </w:pPr>
        </w:p>
        <w:p w14:paraId="4BC4BFE7" w14:textId="77777777" w:rsidR="00914B2A" w:rsidRDefault="00914B2A">
          <w:pPr>
            <w:rPr>
              <w:b/>
              <w:bCs/>
              <w:noProof/>
            </w:rPr>
          </w:pPr>
        </w:p>
        <w:p w14:paraId="454764E4" w14:textId="77777777" w:rsidR="00914B2A" w:rsidRDefault="00914B2A">
          <w:pPr>
            <w:rPr>
              <w:b/>
              <w:bCs/>
              <w:noProof/>
            </w:rPr>
          </w:pPr>
        </w:p>
        <w:p w14:paraId="2D0D5A46" w14:textId="77777777" w:rsidR="00914B2A" w:rsidRDefault="00914B2A">
          <w:pPr>
            <w:rPr>
              <w:b/>
              <w:bCs/>
              <w:noProof/>
            </w:rPr>
          </w:pPr>
        </w:p>
        <w:p w14:paraId="4AF92746" w14:textId="77777777" w:rsidR="00914B2A" w:rsidRDefault="00914B2A">
          <w:pPr>
            <w:rPr>
              <w:b/>
              <w:bCs/>
              <w:noProof/>
            </w:rPr>
          </w:pPr>
        </w:p>
        <w:p w14:paraId="4FB2FC16" w14:textId="77777777" w:rsidR="00914B2A" w:rsidRDefault="00914B2A">
          <w:pPr>
            <w:rPr>
              <w:b/>
              <w:bCs/>
              <w:noProof/>
            </w:rPr>
          </w:pPr>
        </w:p>
        <w:p w14:paraId="115B4735" w14:textId="77777777" w:rsidR="00914B2A" w:rsidRDefault="00914B2A">
          <w:pPr>
            <w:rPr>
              <w:b/>
              <w:bCs/>
              <w:noProof/>
            </w:rPr>
          </w:pPr>
        </w:p>
        <w:p w14:paraId="0254F191" w14:textId="207DB37B" w:rsidR="00317140" w:rsidRDefault="00A23E61"/>
      </w:sdtContent>
    </w:sdt>
    <w:p w14:paraId="2EE4BD4C" w14:textId="73B91347" w:rsidR="00D73A34" w:rsidRPr="00A33866" w:rsidRDefault="00D73A34" w:rsidP="00D73A34">
      <w:pPr>
        <w:pStyle w:val="Cabealhodondice"/>
        <w:rPr>
          <w:lang w:val="pt-PT"/>
        </w:rPr>
      </w:pPr>
      <w:r>
        <w:rPr>
          <w:lang w:val="pt-PT"/>
        </w:rPr>
        <w:lastRenderedPageBreak/>
        <w:t xml:space="preserve">Índice Imagens </w:t>
      </w:r>
    </w:p>
    <w:p w14:paraId="06DCCD4A" w14:textId="77777777" w:rsidR="00A33866" w:rsidRDefault="00A33866"/>
    <w:p w14:paraId="3B993AC9" w14:textId="229E9B90" w:rsidR="00914B2A" w:rsidRDefault="00D73A34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5292471" w:history="1">
        <w:r w:rsidR="00914B2A" w:rsidRPr="004D0A70">
          <w:rPr>
            <w:rStyle w:val="Hiperligao"/>
            <w:noProof/>
          </w:rPr>
          <w:t>Figura 1:Modelo ER</w:t>
        </w:r>
        <w:r w:rsidR="00914B2A">
          <w:rPr>
            <w:noProof/>
            <w:webHidden/>
          </w:rPr>
          <w:tab/>
        </w:r>
        <w:r w:rsidR="00914B2A">
          <w:rPr>
            <w:noProof/>
            <w:webHidden/>
          </w:rPr>
          <w:fldChar w:fldCharType="begin"/>
        </w:r>
        <w:r w:rsidR="00914B2A">
          <w:rPr>
            <w:noProof/>
            <w:webHidden/>
          </w:rPr>
          <w:instrText xml:space="preserve"> PAGEREF _Toc165292471 \h </w:instrText>
        </w:r>
        <w:r w:rsidR="00914B2A">
          <w:rPr>
            <w:noProof/>
            <w:webHidden/>
          </w:rPr>
        </w:r>
        <w:r w:rsidR="00914B2A">
          <w:rPr>
            <w:noProof/>
            <w:webHidden/>
          </w:rPr>
          <w:fldChar w:fldCharType="separate"/>
        </w:r>
        <w:r w:rsidR="00914B2A">
          <w:rPr>
            <w:noProof/>
            <w:webHidden/>
          </w:rPr>
          <w:t>4</w:t>
        </w:r>
        <w:r w:rsidR="00914B2A">
          <w:rPr>
            <w:noProof/>
            <w:webHidden/>
          </w:rPr>
          <w:fldChar w:fldCharType="end"/>
        </w:r>
      </w:hyperlink>
    </w:p>
    <w:p w14:paraId="0070F5E2" w14:textId="07586797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2" w:history="1">
        <w:r w:rsidRPr="004D0A70">
          <w:rPr>
            <w:rStyle w:val="Hiperligao"/>
            <w:noProof/>
          </w:rPr>
          <w:t>Figura 2: Etapas de Modelação de uma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58FCF" w14:textId="350C8C3E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3" w:history="1">
        <w:r w:rsidRPr="004D0A70">
          <w:rPr>
            <w:rStyle w:val="Hiperligao"/>
            <w:noProof/>
          </w:rPr>
          <w:t>Figura 3:Entidades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BAAE39" w14:textId="4DA2B0F7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4" w:history="1">
        <w:r w:rsidRPr="004D0A70">
          <w:rPr>
            <w:rStyle w:val="Hiperligao"/>
            <w:noProof/>
          </w:rPr>
          <w:t>Figura 4: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AA4A0" w14:textId="11072BDC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5" w:history="1">
        <w:r w:rsidRPr="004D0A70">
          <w:rPr>
            <w:rStyle w:val="Hiperligao"/>
            <w:noProof/>
          </w:rPr>
          <w:t>Figura 5:Atributos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A5D2D" w14:textId="6DE382A1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6" w:history="1">
        <w:r w:rsidRPr="004D0A70">
          <w:rPr>
            <w:rStyle w:val="Hiperligao"/>
            <w:noProof/>
          </w:rPr>
          <w:t>Figura 6:Tipos de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E55306" w14:textId="246A121C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7" w:history="1">
        <w:r w:rsidRPr="004D0A70">
          <w:rPr>
            <w:rStyle w:val="Hiperligao"/>
            <w:noProof/>
          </w:rPr>
          <w:t>Figura 7:Pessoas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EF88D" w14:textId="7658B628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8" w:history="1">
        <w:r w:rsidRPr="004D0A70">
          <w:rPr>
            <w:rStyle w:val="Hiperligao"/>
            <w:noProof/>
          </w:rPr>
          <w:t>Figura 8:Endereço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821E4E" w14:textId="13792D21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79" w:history="1">
        <w:r w:rsidRPr="004D0A70">
          <w:rPr>
            <w:rStyle w:val="Hiperligao"/>
            <w:noProof/>
          </w:rPr>
          <w:t>Figura 9:Manuais Escolares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D14B16" w14:textId="29754140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0" w:history="1">
        <w:r w:rsidRPr="004D0A70">
          <w:rPr>
            <w:rStyle w:val="Hiperligao"/>
            <w:noProof/>
          </w:rPr>
          <w:t>Figura 10: Erratas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3A6009" w14:textId="513CF890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1" w:history="1">
        <w:r w:rsidRPr="004D0A70">
          <w:rPr>
            <w:rStyle w:val="Hiperligao"/>
            <w:noProof/>
          </w:rPr>
          <w:t>Figura 11:Formadores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831954" w14:textId="2C64CAAA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2" w:history="1">
        <w:r w:rsidRPr="004D0A70">
          <w:rPr>
            <w:rStyle w:val="Hiperligao"/>
            <w:noProof/>
          </w:rPr>
          <w:t>Figura 12:Formandos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6F801D" w14:textId="354D38BD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3" w:history="1">
        <w:r w:rsidRPr="004D0A70">
          <w:rPr>
            <w:rStyle w:val="Hiperligao"/>
            <w:noProof/>
          </w:rPr>
          <w:t>Figura 13:Tipos de Fabricação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928EC9" w14:textId="03C5A127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4" w:history="1">
        <w:r w:rsidRPr="004D0A70">
          <w:rPr>
            <w:rStyle w:val="Hiperligao"/>
            <w:noProof/>
          </w:rPr>
          <w:t>Figura 14:Editoras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7C7BFA" w14:textId="5EC5B42B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5" w:history="1">
        <w:r w:rsidRPr="004D0A70">
          <w:rPr>
            <w:rStyle w:val="Hiperligao"/>
            <w:noProof/>
          </w:rPr>
          <w:t>Figura 15:Países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AD0030" w14:textId="459D8125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6" w:history="1">
        <w:r w:rsidRPr="004D0A70">
          <w:rPr>
            <w:rStyle w:val="Hiperligao"/>
            <w:noProof/>
          </w:rPr>
          <w:t>Figura 16:Formação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ECE72A" w14:textId="66163162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7" w:history="1">
        <w:r w:rsidRPr="004D0A70">
          <w:rPr>
            <w:rStyle w:val="Hiperligao"/>
            <w:noProof/>
          </w:rPr>
          <w:t>Figura 17:Produzir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6CF2CE" w14:textId="27F86578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8" w:history="1">
        <w:r w:rsidRPr="004D0A70">
          <w:rPr>
            <w:rStyle w:val="Hiperligao"/>
            <w:noProof/>
          </w:rPr>
          <w:t>Figura 18:Viver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AB7ED3" w14:textId="5F4327DD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89" w:history="1">
        <w:r w:rsidRPr="004D0A70">
          <w:rPr>
            <w:rStyle w:val="Hiperligao"/>
            <w:noProof/>
          </w:rPr>
          <w:t>Figura 19:Classificar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2D2668" w14:textId="18E969A0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90" w:history="1">
        <w:r w:rsidRPr="004D0A70">
          <w:rPr>
            <w:rStyle w:val="Hiperligao"/>
            <w:noProof/>
          </w:rPr>
          <w:t>Figura 20:Vender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2712FC" w14:textId="0CE76FCE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91" w:history="1">
        <w:r w:rsidRPr="004D0A70">
          <w:rPr>
            <w:rStyle w:val="Hiperligao"/>
            <w:noProof/>
          </w:rPr>
          <w:t>Figura 21: ManuaisEscolares_Erratas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103805" w14:textId="40F961A6" w:rsidR="00914B2A" w:rsidRDefault="00914B2A">
      <w:pPr>
        <w:pStyle w:val="ndicedeilustraes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65292492" w:history="1">
        <w:r w:rsidRPr="004D0A70">
          <w:rPr>
            <w:rStyle w:val="Hiperligao"/>
            <w:noProof/>
          </w:rPr>
          <w:t>Figura 22:Diagrama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_Toc165292492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6DE6B6" w14:textId="0041F5EE" w:rsidR="00A33866" w:rsidRDefault="00D73A34">
      <w:r>
        <w:fldChar w:fldCharType="end"/>
      </w:r>
    </w:p>
    <w:p w14:paraId="277BA46F" w14:textId="555DAA80" w:rsidR="00A33866" w:rsidRDefault="00A33866" w:rsidP="00A33866">
      <w:pPr>
        <w:pStyle w:val="Ttulo1"/>
      </w:pPr>
      <w:bookmarkStart w:id="2" w:name="_Toc165292385"/>
      <w:r>
        <w:lastRenderedPageBreak/>
        <w:t>1.Introdução</w:t>
      </w:r>
      <w:bookmarkEnd w:id="2"/>
    </w:p>
    <w:p w14:paraId="3949B236" w14:textId="6F47B8AD" w:rsidR="00A33866" w:rsidRDefault="00026DC8" w:rsidP="00A33866">
      <w:r>
        <w:rPr>
          <w:noProof/>
        </w:rPr>
        <w:drawing>
          <wp:anchor distT="0" distB="0" distL="114300" distR="114300" simplePos="0" relativeHeight="251645440" behindDoc="1" locked="0" layoutInCell="1" allowOverlap="1" wp14:anchorId="61776876" wp14:editId="11CD126D">
            <wp:simplePos x="0" y="0"/>
            <wp:positionH relativeFrom="column">
              <wp:posOffset>551815</wp:posOffset>
            </wp:positionH>
            <wp:positionV relativeFrom="paragraph">
              <wp:posOffset>391160</wp:posOffset>
            </wp:positionV>
            <wp:extent cx="4259580" cy="3702050"/>
            <wp:effectExtent l="0" t="0" r="7620" b="0"/>
            <wp:wrapSquare wrapText="bothSides"/>
            <wp:docPr id="396660689" name="Imagem 1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60689" name="Imagem 1" descr="Uma imagem com texto, diagrama, Esquema, Desenho técn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866">
        <w:tab/>
        <w:t>Na unidade curricular de Base de Dados, no ano letivo de 2023/2024, fomos desafiados a desenvolver um projeto que envolve o desenvolvimento de uma base de dados</w:t>
      </w:r>
      <w:r w:rsidR="00717822">
        <w:t xml:space="preserve"> .</w:t>
      </w:r>
    </w:p>
    <w:p w14:paraId="5815863A" w14:textId="77777777" w:rsidR="00026DC8" w:rsidRDefault="00026DC8" w:rsidP="00A33866"/>
    <w:p w14:paraId="2C86A67B" w14:textId="77777777" w:rsidR="00026DC8" w:rsidRDefault="00026DC8" w:rsidP="00A33866"/>
    <w:p w14:paraId="4F8BE5D9" w14:textId="77777777" w:rsidR="00026DC8" w:rsidRDefault="00026DC8" w:rsidP="00A33866"/>
    <w:p w14:paraId="4D66B7B3" w14:textId="77777777" w:rsidR="00026DC8" w:rsidRDefault="00026DC8" w:rsidP="00A33866"/>
    <w:p w14:paraId="0239064C" w14:textId="77777777" w:rsidR="00026DC8" w:rsidRDefault="00026DC8" w:rsidP="00A33866"/>
    <w:p w14:paraId="55C7CD30" w14:textId="77777777" w:rsidR="00026DC8" w:rsidRDefault="00026DC8" w:rsidP="00A33866"/>
    <w:p w14:paraId="39E14D7A" w14:textId="77777777" w:rsidR="00026DC8" w:rsidRDefault="00026DC8" w:rsidP="00A33866"/>
    <w:p w14:paraId="4B447292" w14:textId="77777777" w:rsidR="00026DC8" w:rsidRDefault="00026DC8" w:rsidP="00A33866"/>
    <w:p w14:paraId="4F71C4D6" w14:textId="77777777" w:rsidR="00026DC8" w:rsidRDefault="00026DC8" w:rsidP="00A33866"/>
    <w:p w14:paraId="42B04285" w14:textId="77777777" w:rsidR="00026DC8" w:rsidRDefault="00026DC8" w:rsidP="00A33866"/>
    <w:p w14:paraId="0FE2FD88" w14:textId="77777777" w:rsidR="00026DC8" w:rsidRDefault="00026DC8" w:rsidP="00A33866"/>
    <w:p w14:paraId="32D2FA41" w14:textId="77777777" w:rsidR="00026DC8" w:rsidRDefault="00026DC8" w:rsidP="00A33866"/>
    <w:p w14:paraId="5B651FD0" w14:textId="77777777" w:rsidR="00026DC8" w:rsidRDefault="00026DC8" w:rsidP="00026DC8">
      <w:pPr>
        <w:pStyle w:val="Legenda"/>
      </w:pPr>
    </w:p>
    <w:p w14:paraId="3F588091" w14:textId="0AC1E884" w:rsidR="00026DC8" w:rsidRDefault="00026DC8" w:rsidP="00026DC8">
      <w:pPr>
        <w:pStyle w:val="Legenda"/>
        <w:jc w:val="center"/>
      </w:pPr>
      <w:bookmarkStart w:id="3" w:name="_Toc164594103"/>
      <w:bookmarkStart w:id="4" w:name="_Toc165292471"/>
      <w:bookmarkStart w:id="5" w:name="_Toc165292408"/>
      <w:r>
        <w:t xml:space="preserve">Figura </w:t>
      </w:r>
      <w:fldSimple w:instr=" SEQ Figura \* ARABIC ">
        <w:r w:rsidR="00A15686">
          <w:rPr>
            <w:noProof/>
          </w:rPr>
          <w:t>1</w:t>
        </w:r>
      </w:fldSimple>
      <w:r>
        <w:t>:Modelo ER</w:t>
      </w:r>
      <w:bookmarkEnd w:id="3"/>
      <w:bookmarkEnd w:id="4"/>
      <w:bookmarkEnd w:id="5"/>
    </w:p>
    <w:p w14:paraId="7ADEB0DD" w14:textId="77777777" w:rsidR="00026DC8" w:rsidRDefault="00026DC8" w:rsidP="00A33866"/>
    <w:p w14:paraId="4B637DCD" w14:textId="10FFACC8" w:rsidR="00717822" w:rsidRDefault="00717822" w:rsidP="00A33866">
      <w:r>
        <w:tab/>
        <w:t>Para a execução deste trabalho, foi-nos fornecido um Diagrama ER (Entidade-Relacionamento):</w:t>
      </w:r>
    </w:p>
    <w:p w14:paraId="1342152B" w14:textId="6D12A5A6" w:rsidR="00644CDD" w:rsidRDefault="00717822" w:rsidP="00A33866">
      <w:r>
        <w:tab/>
        <w:t>Este d</w:t>
      </w:r>
      <w:r w:rsidR="00644CDD">
        <w:t>iagrama possui 7 entidades:</w:t>
      </w:r>
    </w:p>
    <w:p w14:paraId="6356F2FF" w14:textId="0BF405C4" w:rsidR="00644CDD" w:rsidRDefault="00644CDD" w:rsidP="00644CDD">
      <w:pPr>
        <w:pStyle w:val="PargrafodaLista"/>
        <w:numPr>
          <w:ilvl w:val="0"/>
          <w:numId w:val="4"/>
        </w:numPr>
      </w:pPr>
      <w:r>
        <w:t>Pessoas-&gt;Possui toda a informaç</w:t>
      </w:r>
      <w:r w:rsidR="005C2852">
        <w:t>ão</w:t>
      </w:r>
      <w:r>
        <w:t xml:space="preserve"> de um determinado individuo, sendo a sua chave identificadora o numero d</w:t>
      </w:r>
      <w:r w:rsidR="005C2852">
        <w:t>o Cartão Cidadão;</w:t>
      </w:r>
    </w:p>
    <w:p w14:paraId="537FA918" w14:textId="39CB3B75" w:rsidR="005C2852" w:rsidRDefault="005C2852" w:rsidP="00644CDD">
      <w:pPr>
        <w:pStyle w:val="PargrafodaLista"/>
        <w:numPr>
          <w:ilvl w:val="0"/>
          <w:numId w:val="4"/>
        </w:numPr>
      </w:pPr>
      <w:r>
        <w:t>Formandos e Formadores-&gt; Estas duas entidades herdam os atributos da entidade Pessoas;</w:t>
      </w:r>
    </w:p>
    <w:p w14:paraId="7D07110B" w14:textId="006D69AD" w:rsidR="005C2852" w:rsidRDefault="005C2852" w:rsidP="00644CDD">
      <w:pPr>
        <w:pStyle w:val="PargrafodaLista"/>
        <w:numPr>
          <w:ilvl w:val="0"/>
          <w:numId w:val="4"/>
        </w:numPr>
      </w:pPr>
      <w:r>
        <w:t>Manuais Escolares-&gt; Possui toda a informação de um certo Manual Escolar, tendo o ISBN como chave primária.</w:t>
      </w:r>
    </w:p>
    <w:p w14:paraId="05C10C43" w14:textId="47D87AED" w:rsidR="005C2852" w:rsidRDefault="005C2852" w:rsidP="00644CDD">
      <w:pPr>
        <w:pStyle w:val="PargrafodaLista"/>
        <w:numPr>
          <w:ilvl w:val="0"/>
          <w:numId w:val="4"/>
        </w:numPr>
      </w:pPr>
      <w:r>
        <w:t>Editoras-&gt; Vai armazenar a informação da editora, podendo esta estar relacionada com vários Manuais Escolares. ID é o sua chave primária.</w:t>
      </w:r>
    </w:p>
    <w:p w14:paraId="19D319F1" w14:textId="681F2213" w:rsidR="005C2852" w:rsidRPr="00CF2886" w:rsidRDefault="005C2852" w:rsidP="00644CDD">
      <w:pPr>
        <w:pStyle w:val="PargrafodaLista"/>
        <w:numPr>
          <w:ilvl w:val="0"/>
          <w:numId w:val="4"/>
        </w:numPr>
      </w:pPr>
      <w:r>
        <w:t>Países-&gt;</w:t>
      </w:r>
      <w:r w:rsidR="00354FF4">
        <w:t xml:space="preserve"> </w:t>
      </w:r>
      <w:r w:rsidR="00354FF4" w:rsidRPr="00CF2886">
        <w:t>Possui como chave identificara o ID de um país</w:t>
      </w:r>
    </w:p>
    <w:p w14:paraId="39ACF196" w14:textId="5C5C4633" w:rsidR="00D948B5" w:rsidRDefault="00D948B5" w:rsidP="00644CDD">
      <w:pPr>
        <w:pStyle w:val="PargrafodaLista"/>
        <w:numPr>
          <w:ilvl w:val="0"/>
          <w:numId w:val="4"/>
        </w:numPr>
      </w:pPr>
      <w:r>
        <w:t>Tipos de Fabricação-</w:t>
      </w:r>
      <w:r w:rsidRPr="00CF2886">
        <w:t>&gt;</w:t>
      </w:r>
      <w:r w:rsidR="00354FF4" w:rsidRPr="00CF2886">
        <w:t xml:space="preserve"> Que nos diz qual o nome de um livro, a sua descrição e o seu ID que é uma chave identificadora.</w:t>
      </w:r>
    </w:p>
    <w:p w14:paraId="5ADD5543" w14:textId="77777777" w:rsidR="00354FF4" w:rsidRDefault="00354FF4" w:rsidP="00354FF4">
      <w:pPr>
        <w:ind w:left="1070"/>
      </w:pPr>
    </w:p>
    <w:p w14:paraId="66B27BD1" w14:textId="2F7F58DB" w:rsidR="00D948B5" w:rsidRDefault="00D948B5" w:rsidP="00D948B5">
      <w:pPr>
        <w:ind w:left="708"/>
      </w:pPr>
      <w:r>
        <w:t>Este modelo serve de base para criação de um modelo relacional que permite a construção de uma base de dados e o diagrama relativo ao mesmo.</w:t>
      </w:r>
    </w:p>
    <w:p w14:paraId="6995FA6C" w14:textId="0B4E558E" w:rsidR="00D948B5" w:rsidRPr="00A33866" w:rsidRDefault="2215C550" w:rsidP="7D5AE2B5">
      <w:pPr>
        <w:pStyle w:val="Ttulo1"/>
      </w:pPr>
      <w:bookmarkStart w:id="6" w:name="_Toc165292386"/>
      <w:r>
        <w:lastRenderedPageBreak/>
        <w:t>2. Enquadramento Teórico</w:t>
      </w:r>
      <w:bookmarkEnd w:id="6"/>
    </w:p>
    <w:p w14:paraId="28A6EE0C" w14:textId="7D98D9A6" w:rsidR="7D5AE2B5" w:rsidRDefault="7D5AE2B5" w:rsidP="7D5AE2B5"/>
    <w:p w14:paraId="45F8F962" w14:textId="0B655A35" w:rsidR="061404C2" w:rsidRDefault="061404C2" w:rsidP="7D5AE2B5">
      <w:pPr>
        <w:pStyle w:val="Ttulo2"/>
      </w:pPr>
      <w:bookmarkStart w:id="7" w:name="_Toc165292387"/>
      <w:r>
        <w:t>2.1. Base de Dados</w:t>
      </w:r>
      <w:bookmarkEnd w:id="7"/>
    </w:p>
    <w:p w14:paraId="3856926E" w14:textId="4BBFB3EA" w:rsidR="061404C2" w:rsidRDefault="061404C2" w:rsidP="7D5AE2B5">
      <w:r>
        <w:t>Uma base de dados é um conjunto organizado de dados, disponível a todos os utilizadores ou processamento</w:t>
      </w:r>
      <w:r w:rsidR="122996A2">
        <w:t xml:space="preserve"> da organização que deles tenham necessidade.</w:t>
      </w:r>
    </w:p>
    <w:p w14:paraId="59DB99EF" w14:textId="762174F3" w:rsidR="7D5AE2B5" w:rsidRDefault="7D5AE2B5" w:rsidP="7D5AE2B5"/>
    <w:p w14:paraId="6A458FC1" w14:textId="623E2BC1" w:rsidR="36E1EEE4" w:rsidRDefault="36E1EEE4" w:rsidP="7D5AE2B5">
      <w:pPr>
        <w:pStyle w:val="Ttulo2"/>
      </w:pPr>
      <w:bookmarkStart w:id="8" w:name="_Toc165292388"/>
      <w:r>
        <w:t>2.2. Etapas de Modelação de uma Base de Dados</w:t>
      </w:r>
      <w:bookmarkEnd w:id="8"/>
    </w:p>
    <w:p w14:paraId="5691D55C" w14:textId="7E23B30F" w:rsidR="36E1EEE4" w:rsidRDefault="00D51605" w:rsidP="7D5AE2B5">
      <w:r>
        <w:rPr>
          <w:noProof/>
        </w:rPr>
        <w:drawing>
          <wp:anchor distT="0" distB="0" distL="114300" distR="114300" simplePos="0" relativeHeight="251646464" behindDoc="0" locked="0" layoutInCell="1" allowOverlap="1" wp14:anchorId="3F7AE9B7" wp14:editId="3A9949F3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085975" cy="3657600"/>
            <wp:effectExtent l="0" t="0" r="9525" b="0"/>
            <wp:wrapNone/>
            <wp:docPr id="1833163121" name="Imagem 183316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77F7B" w14:textId="788E1760" w:rsidR="00026DC8" w:rsidRDefault="00026DC8" w:rsidP="00026DC8">
      <w:pPr>
        <w:keepNext/>
        <w:ind w:left="708" w:firstLine="708"/>
      </w:pPr>
      <w:r>
        <w:t xml:space="preserve">         </w:t>
      </w:r>
    </w:p>
    <w:p w14:paraId="265B03BB" w14:textId="77777777" w:rsidR="00D51605" w:rsidRDefault="00D51605" w:rsidP="00026DC8">
      <w:pPr>
        <w:pStyle w:val="Legenda"/>
        <w:ind w:left="1416"/>
      </w:pPr>
    </w:p>
    <w:p w14:paraId="1071992A" w14:textId="77777777" w:rsidR="00D51605" w:rsidRDefault="00D51605" w:rsidP="00026DC8">
      <w:pPr>
        <w:pStyle w:val="Legenda"/>
        <w:ind w:left="1416"/>
      </w:pPr>
    </w:p>
    <w:p w14:paraId="319B9CF4" w14:textId="77777777" w:rsidR="00D51605" w:rsidRDefault="00D51605" w:rsidP="00026DC8">
      <w:pPr>
        <w:pStyle w:val="Legenda"/>
        <w:ind w:left="1416"/>
      </w:pPr>
    </w:p>
    <w:p w14:paraId="074B6AD9" w14:textId="77777777" w:rsidR="00D51605" w:rsidRDefault="00D51605" w:rsidP="00026DC8">
      <w:pPr>
        <w:pStyle w:val="Legenda"/>
        <w:ind w:left="1416"/>
      </w:pPr>
    </w:p>
    <w:p w14:paraId="2DF7FE41" w14:textId="77777777" w:rsidR="00D51605" w:rsidRDefault="00D51605" w:rsidP="00026DC8">
      <w:pPr>
        <w:pStyle w:val="Legenda"/>
        <w:ind w:left="1416"/>
      </w:pPr>
    </w:p>
    <w:p w14:paraId="7870310F" w14:textId="77777777" w:rsidR="00D51605" w:rsidRDefault="00D51605" w:rsidP="00026DC8">
      <w:pPr>
        <w:pStyle w:val="Legenda"/>
        <w:ind w:left="1416"/>
      </w:pPr>
    </w:p>
    <w:p w14:paraId="22C69D06" w14:textId="77777777" w:rsidR="00D51605" w:rsidRDefault="00D51605" w:rsidP="00026DC8">
      <w:pPr>
        <w:pStyle w:val="Legenda"/>
        <w:ind w:left="1416"/>
      </w:pPr>
    </w:p>
    <w:p w14:paraId="0BD41417" w14:textId="77777777" w:rsidR="00D51605" w:rsidRDefault="00D51605" w:rsidP="00026DC8">
      <w:pPr>
        <w:pStyle w:val="Legenda"/>
        <w:ind w:left="1416"/>
      </w:pPr>
    </w:p>
    <w:p w14:paraId="1F2312CB" w14:textId="77777777" w:rsidR="00D51605" w:rsidRDefault="00D51605" w:rsidP="00026DC8">
      <w:pPr>
        <w:pStyle w:val="Legenda"/>
        <w:ind w:left="1416"/>
      </w:pPr>
    </w:p>
    <w:p w14:paraId="26F8ACB0" w14:textId="77777777" w:rsidR="00D51605" w:rsidRDefault="00D51605" w:rsidP="00026DC8">
      <w:pPr>
        <w:pStyle w:val="Legenda"/>
        <w:ind w:left="1416"/>
      </w:pPr>
    </w:p>
    <w:p w14:paraId="4DF63228" w14:textId="77777777" w:rsidR="00D51605" w:rsidRDefault="00D51605" w:rsidP="00026DC8">
      <w:pPr>
        <w:pStyle w:val="Legenda"/>
        <w:ind w:left="1416"/>
      </w:pPr>
    </w:p>
    <w:p w14:paraId="15335226" w14:textId="77777777" w:rsidR="00D51605" w:rsidRDefault="00D51605" w:rsidP="00D51605">
      <w:pPr>
        <w:pStyle w:val="Legenda"/>
      </w:pPr>
    </w:p>
    <w:p w14:paraId="66C41ED9" w14:textId="77777777" w:rsidR="00D51605" w:rsidRDefault="00D51605" w:rsidP="00D51605">
      <w:pPr>
        <w:pStyle w:val="Legenda"/>
      </w:pPr>
    </w:p>
    <w:p w14:paraId="3A8EAFD3" w14:textId="33A55858" w:rsidR="36E1EEE4" w:rsidRDefault="00026DC8" w:rsidP="00D51605">
      <w:pPr>
        <w:pStyle w:val="Legenda"/>
        <w:jc w:val="center"/>
      </w:pPr>
      <w:bookmarkStart w:id="9" w:name="_Toc164594104"/>
      <w:bookmarkStart w:id="10" w:name="_Toc165292472"/>
      <w:bookmarkStart w:id="11" w:name="_Toc165292409"/>
      <w:r>
        <w:t xml:space="preserve">Figura </w:t>
      </w:r>
      <w:fldSimple w:instr=" SEQ Figura \* ARABIC ">
        <w:r w:rsidR="00A15686">
          <w:rPr>
            <w:noProof/>
          </w:rPr>
          <w:t>2</w:t>
        </w:r>
      </w:fldSimple>
      <w:r>
        <w:t>: Et</w:t>
      </w:r>
      <w:r w:rsidR="00D51605">
        <w:t>a</w:t>
      </w:r>
      <w:r>
        <w:t>pas de Modelação de uma Base de Dados</w:t>
      </w:r>
      <w:bookmarkEnd w:id="9"/>
      <w:bookmarkEnd w:id="10"/>
      <w:bookmarkEnd w:id="11"/>
    </w:p>
    <w:p w14:paraId="70F0723F" w14:textId="558161CF" w:rsidR="57EF3E94" w:rsidRDefault="57EF3E94" w:rsidP="00D51605">
      <w:pPr>
        <w:pStyle w:val="Ttulo3"/>
      </w:pPr>
      <w:bookmarkStart w:id="12" w:name="_Toc165292389"/>
      <w:r>
        <w:t xml:space="preserve">2.3. </w:t>
      </w:r>
      <w:r w:rsidR="36E1EEE4">
        <w:t>Modelo Con</w:t>
      </w:r>
      <w:r w:rsidR="18989E3F">
        <w:t>ceptual de dados</w:t>
      </w:r>
      <w:bookmarkEnd w:id="12"/>
    </w:p>
    <w:p w14:paraId="2EC594C6" w14:textId="79067616" w:rsidR="001857F8" w:rsidRDefault="18989E3F" w:rsidP="001857F8">
      <w:pPr>
        <w:ind w:firstLine="708"/>
      </w:pPr>
      <w:r>
        <w:t>Traduz a estrutura lógica dos dados que satisfaça todos os requisitos de informação de um sistema</w:t>
      </w:r>
      <w:r w:rsidR="3BDFD29E">
        <w:t xml:space="preserve"> de informação (Diagrama Entidade-Relacionamento)</w:t>
      </w:r>
    </w:p>
    <w:p w14:paraId="7683E4E4" w14:textId="77777777" w:rsidR="001857F8" w:rsidRPr="001857F8" w:rsidRDefault="001857F8" w:rsidP="001857F8"/>
    <w:p w14:paraId="12CE6EC0" w14:textId="1425A88F" w:rsidR="3621F30A" w:rsidRDefault="3621F30A" w:rsidP="001857F8">
      <w:pPr>
        <w:pStyle w:val="Ttulo3"/>
      </w:pPr>
      <w:bookmarkStart w:id="13" w:name="_Toc165292390"/>
      <w:r>
        <w:t>2.3.1. Diagrama Entidade-Relacionamento</w:t>
      </w:r>
      <w:bookmarkEnd w:id="13"/>
    </w:p>
    <w:p w14:paraId="16A1022B" w14:textId="6CBAD735" w:rsidR="00354FF4" w:rsidRPr="00354FF4" w:rsidRDefault="00354FF4" w:rsidP="00354FF4">
      <w:pPr>
        <w:rPr>
          <w:color w:val="FF0000"/>
        </w:rPr>
      </w:pPr>
      <w:r w:rsidRPr="336059DE">
        <w:t>O diagrama ER é utilizado para fazer um desenho concetual de uma base de dados, utilizando, para isso, entidades, atributos e relacionamentos.</w:t>
      </w:r>
    </w:p>
    <w:p w14:paraId="4C357245" w14:textId="13796094" w:rsidR="7D5AE2B5" w:rsidRDefault="7D5AE2B5" w:rsidP="7D5AE2B5"/>
    <w:p w14:paraId="6A08752D" w14:textId="5D194FB5" w:rsidR="10315185" w:rsidRDefault="10315185" w:rsidP="7D5AE2B5">
      <w:pPr>
        <w:pStyle w:val="PargrafodaLista"/>
        <w:numPr>
          <w:ilvl w:val="0"/>
          <w:numId w:val="2"/>
        </w:numPr>
      </w:pPr>
      <w:r>
        <w:t>Entidades-&gt; Representa um conjunto de objetos do mundo real que possuem características comuns;</w:t>
      </w:r>
    </w:p>
    <w:p w14:paraId="164422CA" w14:textId="77777777" w:rsidR="00D51605" w:rsidRDefault="461226E1" w:rsidP="00D51605">
      <w:pPr>
        <w:keepNext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5DB6F8E4" wp14:editId="06519EFC">
            <wp:extent cx="4801272" cy="1752844"/>
            <wp:effectExtent l="0" t="0" r="0" b="0"/>
            <wp:docPr id="1814125441" name="Imagem 1814125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314B" w14:textId="008E61E7" w:rsidR="00026DC8" w:rsidRDefault="00D51605" w:rsidP="00D51605">
      <w:pPr>
        <w:pStyle w:val="Legenda"/>
        <w:jc w:val="center"/>
      </w:pPr>
      <w:bookmarkStart w:id="14" w:name="_Toc164594105"/>
      <w:bookmarkStart w:id="15" w:name="_Toc165292473"/>
      <w:bookmarkStart w:id="16" w:name="_Toc165292410"/>
      <w:r>
        <w:t xml:space="preserve">Figura </w:t>
      </w:r>
      <w:fldSimple w:instr=" SEQ Figura \* ARABIC ">
        <w:r w:rsidR="00A15686">
          <w:rPr>
            <w:noProof/>
          </w:rPr>
          <w:t>3</w:t>
        </w:r>
      </w:fldSimple>
      <w:r>
        <w:t>:Entidades</w:t>
      </w:r>
      <w:bookmarkEnd w:id="14"/>
      <w:bookmarkEnd w:id="15"/>
      <w:bookmarkEnd w:id="16"/>
    </w:p>
    <w:p w14:paraId="11EA68C3" w14:textId="77777777" w:rsidR="00026DC8" w:rsidRDefault="00026DC8" w:rsidP="00026DC8">
      <w:pPr>
        <w:ind w:left="360"/>
      </w:pPr>
    </w:p>
    <w:p w14:paraId="329D9D63" w14:textId="37D8C42B" w:rsidR="461226E1" w:rsidRDefault="461226E1" w:rsidP="7D5AE2B5">
      <w:pPr>
        <w:pStyle w:val="PargrafodaLista"/>
        <w:numPr>
          <w:ilvl w:val="0"/>
          <w:numId w:val="1"/>
        </w:numPr>
      </w:pPr>
      <w:r>
        <w:t>Relacionamento-&gt; Representa uma associação entre entidades;</w:t>
      </w:r>
    </w:p>
    <w:p w14:paraId="2579A6B5" w14:textId="70B0120F" w:rsidR="37E8AB66" w:rsidRDefault="00026DC8" w:rsidP="7D5AE2B5">
      <w:r>
        <w:rPr>
          <w:noProof/>
        </w:rPr>
        <w:drawing>
          <wp:anchor distT="0" distB="0" distL="114300" distR="114300" simplePos="0" relativeHeight="251644416" behindDoc="1" locked="0" layoutInCell="1" allowOverlap="1" wp14:anchorId="58246A66" wp14:editId="2CE04872">
            <wp:simplePos x="0" y="0"/>
            <wp:positionH relativeFrom="column">
              <wp:posOffset>431165</wp:posOffset>
            </wp:positionH>
            <wp:positionV relativeFrom="paragraph">
              <wp:posOffset>16510</wp:posOffset>
            </wp:positionV>
            <wp:extent cx="4334480" cy="1810003"/>
            <wp:effectExtent l="0" t="0" r="0" b="0"/>
            <wp:wrapTight wrapText="bothSides">
              <wp:wrapPolygon edited="0">
                <wp:start x="0" y="0"/>
                <wp:lineTo x="0" y="21373"/>
                <wp:lineTo x="21458" y="21373"/>
                <wp:lineTo x="21458" y="0"/>
                <wp:lineTo x="0" y="0"/>
              </wp:wrapPolygon>
            </wp:wrapTight>
            <wp:docPr id="1401977026" name="Imagem 1401977026" descr="Uma imagem com texto, file, captura de ecrã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7026" name="Imagem 1401977026" descr="Uma imagem com texto, file, captura de ecrã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E8AB66">
        <w:t xml:space="preserve">                   </w:t>
      </w:r>
    </w:p>
    <w:p w14:paraId="3ACB4791" w14:textId="68AFC33B" w:rsidR="7D5AE2B5" w:rsidRDefault="7D5AE2B5" w:rsidP="7D5AE2B5"/>
    <w:p w14:paraId="30C13974" w14:textId="77777777" w:rsidR="00D51605" w:rsidRDefault="00D51605" w:rsidP="00D51605">
      <w:pPr>
        <w:pStyle w:val="Legenda"/>
        <w:jc w:val="center"/>
      </w:pPr>
    </w:p>
    <w:p w14:paraId="663C500E" w14:textId="77777777" w:rsidR="00D51605" w:rsidRDefault="00D51605" w:rsidP="00D51605">
      <w:pPr>
        <w:pStyle w:val="Legenda"/>
        <w:jc w:val="center"/>
      </w:pPr>
    </w:p>
    <w:p w14:paraId="258D3D68" w14:textId="77777777" w:rsidR="00D51605" w:rsidRDefault="00D51605" w:rsidP="00D51605">
      <w:pPr>
        <w:pStyle w:val="Legenda"/>
        <w:jc w:val="center"/>
      </w:pPr>
    </w:p>
    <w:p w14:paraId="7059EF05" w14:textId="77777777" w:rsidR="00D51605" w:rsidRDefault="00D51605" w:rsidP="00D51605">
      <w:pPr>
        <w:pStyle w:val="Legenda"/>
        <w:jc w:val="center"/>
      </w:pPr>
    </w:p>
    <w:p w14:paraId="644BD334" w14:textId="77777777" w:rsidR="00D51605" w:rsidRDefault="00D51605" w:rsidP="00D51605">
      <w:pPr>
        <w:pStyle w:val="Legenda"/>
        <w:jc w:val="center"/>
      </w:pPr>
    </w:p>
    <w:p w14:paraId="53E64947" w14:textId="3754F37E" w:rsidR="7D5AE2B5" w:rsidRDefault="00D51605" w:rsidP="00D51605">
      <w:pPr>
        <w:pStyle w:val="Legenda"/>
        <w:jc w:val="center"/>
      </w:pPr>
      <w:bookmarkStart w:id="17" w:name="_Toc164594106"/>
      <w:bookmarkStart w:id="18" w:name="_Toc165292474"/>
      <w:bookmarkStart w:id="19" w:name="_Toc165292411"/>
      <w:r>
        <w:t xml:space="preserve">Figura </w:t>
      </w:r>
      <w:fldSimple w:instr=" SEQ Figura \* ARABIC ">
        <w:r w:rsidR="00A15686">
          <w:rPr>
            <w:noProof/>
          </w:rPr>
          <w:t>4</w:t>
        </w:r>
      </w:fldSimple>
      <w:r>
        <w:t>: Relacionamento</w:t>
      </w:r>
      <w:bookmarkEnd w:id="17"/>
      <w:bookmarkEnd w:id="18"/>
      <w:bookmarkEnd w:id="19"/>
    </w:p>
    <w:p w14:paraId="15034B0D" w14:textId="34D0BB95" w:rsidR="00D51605" w:rsidRDefault="00D51605" w:rsidP="00D51605">
      <w:pPr>
        <w:pStyle w:val="PargrafodaLista"/>
        <w:numPr>
          <w:ilvl w:val="0"/>
          <w:numId w:val="5"/>
        </w:numPr>
      </w:pPr>
      <w:r w:rsidRPr="00D51605">
        <w:rPr>
          <w:noProof/>
        </w:rPr>
        <w:drawing>
          <wp:anchor distT="0" distB="0" distL="114300" distR="114300" simplePos="0" relativeHeight="251647488" behindDoc="1" locked="0" layoutInCell="1" allowOverlap="1" wp14:anchorId="52F72408" wp14:editId="0C1FC41F">
            <wp:simplePos x="0" y="0"/>
            <wp:positionH relativeFrom="column">
              <wp:posOffset>75565</wp:posOffset>
            </wp:positionH>
            <wp:positionV relativeFrom="paragraph">
              <wp:posOffset>525145</wp:posOffset>
            </wp:positionV>
            <wp:extent cx="540004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698404694" name="Imagem 1" descr="Uma imagem com texto, Nota em post-it, diagrama, amar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04694" name="Imagem 1" descr="Uma imagem com texto, Nota em post-it, diagrama, amarel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Atributos-&gt;A cada entidade (ou relacionamento) podem estar associados um ou mais atributos que representam as suas propriedades elementares</w:t>
      </w:r>
    </w:p>
    <w:p w14:paraId="70091E64" w14:textId="44A1C752" w:rsidR="00D51605" w:rsidRDefault="00D51605" w:rsidP="00D51605">
      <w:pPr>
        <w:pStyle w:val="Legenda"/>
        <w:jc w:val="center"/>
      </w:pPr>
      <w:bookmarkStart w:id="20" w:name="_Toc164594107"/>
      <w:bookmarkStart w:id="21" w:name="_Toc165292475"/>
      <w:bookmarkStart w:id="22" w:name="_Toc165292412"/>
      <w:r>
        <w:t xml:space="preserve">Figura </w:t>
      </w:r>
      <w:fldSimple w:instr=" SEQ Figura \* ARABIC ">
        <w:r w:rsidR="00A15686">
          <w:rPr>
            <w:noProof/>
          </w:rPr>
          <w:t>5</w:t>
        </w:r>
      </w:fldSimple>
      <w:r>
        <w:t>:Atributos</w:t>
      </w:r>
      <w:bookmarkEnd w:id="20"/>
      <w:bookmarkEnd w:id="21"/>
      <w:bookmarkEnd w:id="22"/>
    </w:p>
    <w:p w14:paraId="4C1CDC0F" w14:textId="44A2A271" w:rsidR="00EE5563" w:rsidRDefault="00EE5563" w:rsidP="00EE5563">
      <w:pPr>
        <w:ind w:firstLine="708"/>
      </w:pPr>
      <w:r w:rsidRPr="00EE5563"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077C4CBA" wp14:editId="64EFE117">
            <wp:simplePos x="0" y="0"/>
            <wp:positionH relativeFrom="margin">
              <wp:posOffset>-635</wp:posOffset>
            </wp:positionH>
            <wp:positionV relativeFrom="paragraph">
              <wp:posOffset>476885</wp:posOffset>
            </wp:positionV>
            <wp:extent cx="2656840" cy="1686560"/>
            <wp:effectExtent l="0" t="0" r="0" b="8890"/>
            <wp:wrapTight wrapText="bothSides">
              <wp:wrapPolygon edited="0">
                <wp:start x="0" y="0"/>
                <wp:lineTo x="0" y="21470"/>
                <wp:lineTo x="21373" y="21470"/>
                <wp:lineTo x="21373" y="0"/>
                <wp:lineTo x="0" y="0"/>
              </wp:wrapPolygon>
            </wp:wrapTight>
            <wp:docPr id="1413318288" name="Imagem 1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8288" name="Imagem 1" descr="Uma imagem com texto, captura de ecrã, Tipo de letra, círcul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563">
        <w:rPr>
          <w:noProof/>
        </w:rPr>
        <w:drawing>
          <wp:anchor distT="0" distB="0" distL="114300" distR="114300" simplePos="0" relativeHeight="251648512" behindDoc="0" locked="0" layoutInCell="1" allowOverlap="1" wp14:anchorId="1ADAFAA0" wp14:editId="6E0686C7">
            <wp:simplePos x="0" y="0"/>
            <wp:positionH relativeFrom="column">
              <wp:posOffset>2590165</wp:posOffset>
            </wp:positionH>
            <wp:positionV relativeFrom="paragraph">
              <wp:posOffset>476250</wp:posOffset>
            </wp:positionV>
            <wp:extent cx="2882900" cy="1682115"/>
            <wp:effectExtent l="0" t="0" r="0" b="0"/>
            <wp:wrapSquare wrapText="bothSides"/>
            <wp:docPr id="471391209" name="Imagem 1" descr="Uma imagem com texto, círculo, amarel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1209" name="Imagem 1" descr="Uma imagem com texto, círculo, amarelo, Tipo de letr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Os atributos podem ser de diferentes tipos, derivados, opcionais, </w:t>
      </w:r>
      <w:proofErr w:type="spellStart"/>
      <w:r>
        <w:t>multivalor</w:t>
      </w:r>
      <w:proofErr w:type="spellEnd"/>
      <w:r>
        <w:t xml:space="preserve">, </w:t>
      </w:r>
      <w:proofErr w:type="spellStart"/>
      <w:r>
        <w:t>multivalor</w:t>
      </w:r>
      <w:proofErr w:type="spellEnd"/>
      <w:r>
        <w:t xml:space="preserve"> opcionais ou compostos.</w:t>
      </w:r>
    </w:p>
    <w:p w14:paraId="7972FABA" w14:textId="2309B82D" w:rsidR="00EE5563" w:rsidRDefault="00EE5563" w:rsidP="00EE5563">
      <w:pPr>
        <w:pStyle w:val="Legenda"/>
        <w:jc w:val="center"/>
      </w:pPr>
      <w:bookmarkStart w:id="23" w:name="_Toc164594108"/>
      <w:bookmarkStart w:id="24" w:name="_Toc165292476"/>
      <w:bookmarkStart w:id="25" w:name="_Toc165292413"/>
      <w:r>
        <w:t xml:space="preserve">Figura </w:t>
      </w:r>
      <w:fldSimple w:instr=" SEQ Figura \* ARABIC ">
        <w:r w:rsidR="00A15686">
          <w:rPr>
            <w:noProof/>
          </w:rPr>
          <w:t>6</w:t>
        </w:r>
      </w:fldSimple>
      <w:r>
        <w:t>:</w:t>
      </w:r>
      <w:r w:rsidR="61D7FF1B">
        <w:t xml:space="preserve">Tipos de </w:t>
      </w:r>
      <w:bookmarkEnd w:id="23"/>
      <w:r>
        <w:t>Atributos</w:t>
      </w:r>
      <w:bookmarkEnd w:id="24"/>
      <w:bookmarkEnd w:id="25"/>
    </w:p>
    <w:p w14:paraId="4E3227E3" w14:textId="03C07629" w:rsidR="00EE5563" w:rsidRDefault="00EE5563" w:rsidP="00EE5563">
      <w:pPr>
        <w:pStyle w:val="Legenda"/>
        <w:jc w:val="center"/>
      </w:pPr>
    </w:p>
    <w:p w14:paraId="2D8E7CBE" w14:textId="3D22B65D" w:rsidR="00EE5563" w:rsidRDefault="00EE5563" w:rsidP="00EE5563">
      <w:r>
        <w:tab/>
        <w:t>Associado a este tipo de diagramas, estão associados conceitos de generalização/especialização e entidade associativa.</w:t>
      </w:r>
    </w:p>
    <w:p w14:paraId="1832A2AE" w14:textId="1E2E859A" w:rsidR="00EE5563" w:rsidRDefault="00EE5563" w:rsidP="00EE5563">
      <w:pPr>
        <w:ind w:firstLine="708"/>
      </w:pPr>
      <w:r>
        <w:t>Uma generalização é uma abstração onde os conjuntos de entidades semelhantes são vistos como um só conjunto de entidades e implica que as entidades especializadas herdem os atributos das não especializadas.</w:t>
      </w:r>
    </w:p>
    <w:p w14:paraId="565ACD8F" w14:textId="500D2E14" w:rsidR="00EE5563" w:rsidRPr="00EE5563" w:rsidRDefault="00EE5563" w:rsidP="00EE5563">
      <w:r>
        <w:t>Uma entidade associativa é uma entidade que permite que num relacionamento de cardinalidade N:N entre duas entidades ocorra um relacionamento com uma terceira entidade.</w:t>
      </w:r>
    </w:p>
    <w:p w14:paraId="265A4E25" w14:textId="77777777" w:rsidR="001857F8" w:rsidRPr="001857F8" w:rsidRDefault="001857F8" w:rsidP="001857F8"/>
    <w:p w14:paraId="0CD9D5BC" w14:textId="7C8C90D3" w:rsidR="00EE5563" w:rsidRDefault="00EE5563" w:rsidP="00EE5563">
      <w:pPr>
        <w:pStyle w:val="Ttulo3"/>
      </w:pPr>
      <w:bookmarkStart w:id="26" w:name="_Toc165292391"/>
      <w:r>
        <w:t>2.3.2. O Modelo Relacional</w:t>
      </w:r>
      <w:bookmarkEnd w:id="26"/>
    </w:p>
    <w:p w14:paraId="1B0B334E" w14:textId="77777777" w:rsidR="00EE5563" w:rsidRDefault="00EE5563" w:rsidP="00EE5563"/>
    <w:p w14:paraId="20E98B31" w14:textId="4727C9E9" w:rsidR="00EE5563" w:rsidRDefault="00AD364A" w:rsidP="00EE5563">
      <w:r>
        <w:tab/>
        <w:t xml:space="preserve">É baseado mo conceito de relação, onde uma relação é uma tabela de valores que consiste num conjunto de </w:t>
      </w:r>
      <w:proofErr w:type="spellStart"/>
      <w:r>
        <w:t>tuplos</w:t>
      </w:r>
      <w:proofErr w:type="spellEnd"/>
      <w:r>
        <w:t xml:space="preserve"> que tem associado um esquema  definido por um nome e uma sequência de atributos.</w:t>
      </w:r>
    </w:p>
    <w:p w14:paraId="451CC3C6" w14:textId="77777777" w:rsidR="00AD364A" w:rsidRDefault="00AD364A" w:rsidP="00EE5563"/>
    <w:p w14:paraId="67ED15B8" w14:textId="77777777" w:rsidR="00AD364A" w:rsidRDefault="00AD364A" w:rsidP="00AD364A">
      <w:r>
        <w:tab/>
        <w:t>Este modelo permite-nos definir a chave de cada tabela. Essa chave pode ser de diferentes tipos</w:t>
      </w:r>
      <w:r w:rsidRPr="00AD364A">
        <w:t xml:space="preserve"> </w:t>
      </w:r>
      <w:r>
        <w:t>:</w:t>
      </w:r>
    </w:p>
    <w:p w14:paraId="384804C4" w14:textId="1370C2C7" w:rsidR="00AD364A" w:rsidRDefault="00AD364A" w:rsidP="00AD364A">
      <w:pPr>
        <w:ind w:left="708"/>
      </w:pPr>
      <w:r>
        <w:t xml:space="preserve">- </w:t>
      </w:r>
      <w:proofErr w:type="spellStart"/>
      <w:r>
        <w:t>Superchave</w:t>
      </w:r>
      <w:proofErr w:type="spellEnd"/>
      <w:r>
        <w:t xml:space="preserve">: É a associação de um ou mais atributos que identificam univocamente os </w:t>
      </w:r>
      <w:proofErr w:type="spellStart"/>
      <w:r>
        <w:t>tuplos</w:t>
      </w:r>
      <w:proofErr w:type="spellEnd"/>
      <w:r>
        <w:t>;</w:t>
      </w:r>
    </w:p>
    <w:p w14:paraId="3DEB9969" w14:textId="77777777" w:rsidR="00AD364A" w:rsidRDefault="00AD364A" w:rsidP="00AD364A">
      <w:pPr>
        <w:ind w:left="708"/>
      </w:pPr>
      <w:r>
        <w:t xml:space="preserve">- Chave candidata: É o subconjunto dos atributos de uma </w:t>
      </w:r>
      <w:proofErr w:type="spellStart"/>
      <w:r>
        <w:t>superchave</w:t>
      </w:r>
      <w:proofErr w:type="spellEnd"/>
      <w:r>
        <w:t xml:space="preserve"> que não pode ser reduzido;</w:t>
      </w:r>
    </w:p>
    <w:p w14:paraId="1269328E" w14:textId="77777777" w:rsidR="00AD364A" w:rsidRDefault="00AD364A" w:rsidP="00AD364A">
      <w:pPr>
        <w:ind w:left="708"/>
      </w:pPr>
      <w:r>
        <w:t xml:space="preserve">- Chave primária: É a chave que identifica, efetivamente, cada </w:t>
      </w:r>
      <w:proofErr w:type="spellStart"/>
      <w:r>
        <w:t>tuplo</w:t>
      </w:r>
      <w:proofErr w:type="spellEnd"/>
      <w:r>
        <w:t>;</w:t>
      </w:r>
    </w:p>
    <w:p w14:paraId="5A3EA228" w14:textId="635FD0C7" w:rsidR="00AD364A" w:rsidRDefault="00AD364A" w:rsidP="001857F8">
      <w:pPr>
        <w:ind w:left="708"/>
      </w:pPr>
      <w:r>
        <w:t>- Chave estrangeira</w:t>
      </w:r>
      <w:r w:rsidRPr="00AD364A">
        <w:t xml:space="preserve"> </w:t>
      </w:r>
      <w:r>
        <w:t>(ou chave importada) – atributo ou conjunto de atributos de uma relação, que é chave primária noutra entidade</w:t>
      </w:r>
      <w:r w:rsidR="001857F8">
        <w:t>.</w:t>
      </w:r>
    </w:p>
    <w:p w14:paraId="12205D5F" w14:textId="6F59F6EB" w:rsidR="001857F8" w:rsidRPr="001857F8" w:rsidRDefault="001857F8" w:rsidP="001857F8">
      <w:r>
        <w:br w:type="page"/>
      </w:r>
    </w:p>
    <w:p w14:paraId="085ACC0D" w14:textId="061C3DA4" w:rsidR="00AD364A" w:rsidRDefault="00AD364A" w:rsidP="00AD364A">
      <w:pPr>
        <w:pStyle w:val="Ttulo3"/>
      </w:pPr>
      <w:bookmarkStart w:id="27" w:name="_Toc165292392"/>
      <w:r>
        <w:lastRenderedPageBreak/>
        <w:t>2.3.3. Normalização</w:t>
      </w:r>
      <w:bookmarkEnd w:id="27"/>
    </w:p>
    <w:p w14:paraId="2AE23D88" w14:textId="77777777" w:rsidR="00AD364A" w:rsidRDefault="00AD364A" w:rsidP="00AD364A"/>
    <w:p w14:paraId="7D388A3E" w14:textId="7D71F515" w:rsidR="005A30E0" w:rsidRDefault="00AD364A" w:rsidP="00AD364A">
      <w:r>
        <w:t>A normalização é um processo sistemático, que visa eliminar fontes de redundância nos dados</w:t>
      </w:r>
      <w:r w:rsidR="005A30E0">
        <w:t xml:space="preserve"> levando a base de dados a um estado em que a redundância é cada </w:t>
      </w:r>
      <w:r w:rsidR="002465C6">
        <w:t>vez</w:t>
      </w:r>
      <w:r w:rsidR="005A30E0">
        <w:t xml:space="preserve"> menor.</w:t>
      </w:r>
    </w:p>
    <w:p w14:paraId="3FCA246B" w14:textId="77777777" w:rsidR="005A30E0" w:rsidRDefault="00AD364A" w:rsidP="005A30E0">
      <w:pPr>
        <w:ind w:firstLine="708"/>
      </w:pPr>
      <w:r>
        <w:t xml:space="preserve"> •</w:t>
      </w:r>
      <w:r w:rsidR="005A30E0">
        <w:t xml:space="preserve">Os </w:t>
      </w:r>
      <w:r>
        <w:t xml:space="preserve"> Problemas associados à redundância de </w:t>
      </w:r>
      <w:r w:rsidR="005A30E0">
        <w:t>dados são</w:t>
      </w:r>
      <w:r>
        <w:t>:</w:t>
      </w:r>
    </w:p>
    <w:p w14:paraId="69EFF325" w14:textId="77777777" w:rsidR="005A30E0" w:rsidRDefault="00AD364A" w:rsidP="005A30E0">
      <w:pPr>
        <w:ind w:left="708" w:firstLine="708"/>
      </w:pPr>
      <w:r>
        <w:t xml:space="preserve"> – Problemas de manutenção;</w:t>
      </w:r>
    </w:p>
    <w:p w14:paraId="4EB61F20" w14:textId="77777777" w:rsidR="005A30E0" w:rsidRDefault="00AD364A" w:rsidP="005A30E0">
      <w:pPr>
        <w:ind w:left="1416"/>
      </w:pPr>
      <w:r>
        <w:t xml:space="preserve"> – Custos de espaço de armazenamento;</w:t>
      </w:r>
    </w:p>
    <w:p w14:paraId="749BAFBB" w14:textId="77777777" w:rsidR="005A30E0" w:rsidRDefault="00AD364A" w:rsidP="005A30E0">
      <w:pPr>
        <w:ind w:left="1416"/>
      </w:pPr>
      <w:r>
        <w:t xml:space="preserve"> – Problemas de desempenho.</w:t>
      </w:r>
    </w:p>
    <w:p w14:paraId="527E7885" w14:textId="5EF6A792" w:rsidR="005A30E0" w:rsidRDefault="00AD364A" w:rsidP="005A30E0">
      <w:r>
        <w:t xml:space="preserve"> </w:t>
      </w:r>
      <w:r w:rsidR="005A30E0">
        <w:t xml:space="preserve">Numa relação existe uma dependência  funcional </w:t>
      </w:r>
      <w:r w:rsidR="005A30E0">
        <w:rPr>
          <w:b/>
          <w:bCs/>
        </w:rPr>
        <w:t>X-&gt;</w:t>
      </w:r>
      <w:proofErr w:type="gramStart"/>
      <w:r w:rsidR="005A30E0">
        <w:rPr>
          <w:b/>
          <w:bCs/>
        </w:rPr>
        <w:t>Y</w:t>
      </w:r>
      <w:r w:rsidR="005A30E0">
        <w:t xml:space="preserve"> ou seja</w:t>
      </w:r>
      <w:proofErr w:type="gramEnd"/>
      <w:r w:rsidR="005A30E0">
        <w:t xml:space="preserve"> os </w:t>
      </w:r>
      <w:r w:rsidR="002465C6">
        <w:t>elementos</w:t>
      </w:r>
      <w:r w:rsidR="005A30E0">
        <w:t xml:space="preserve"> de Y são obtidos </w:t>
      </w:r>
      <w:r w:rsidR="002465C6">
        <w:t>a partir</w:t>
      </w:r>
      <w:r w:rsidR="005A30E0">
        <w:t xml:space="preserve"> de X(Chave primária).</w:t>
      </w:r>
    </w:p>
    <w:p w14:paraId="744B968A" w14:textId="77777777" w:rsidR="005A30E0" w:rsidRPr="005A30E0" w:rsidRDefault="005A30E0" w:rsidP="005A30E0">
      <w:pPr>
        <w:rPr>
          <w:sz w:val="24"/>
          <w:szCs w:val="24"/>
        </w:rPr>
      </w:pPr>
    </w:p>
    <w:p w14:paraId="2038EB70" w14:textId="77777777" w:rsidR="005A30E0" w:rsidRPr="005A30E0" w:rsidRDefault="005A30E0" w:rsidP="005A30E0">
      <w:pPr>
        <w:rPr>
          <w:sz w:val="24"/>
          <w:szCs w:val="24"/>
        </w:rPr>
      </w:pPr>
      <w:r w:rsidRPr="005A30E0">
        <w:rPr>
          <w:sz w:val="24"/>
          <w:szCs w:val="24"/>
        </w:rPr>
        <w:t>Primeira Forma Normal (1FN)</w:t>
      </w:r>
    </w:p>
    <w:p w14:paraId="42ACEB59" w14:textId="77777777" w:rsidR="005A30E0" w:rsidRDefault="005A30E0" w:rsidP="005A30E0">
      <w:pPr>
        <w:ind w:left="708"/>
      </w:pPr>
      <w:r>
        <w:t xml:space="preserve">• Não contem atributos </w:t>
      </w:r>
      <w:proofErr w:type="spellStart"/>
      <w:r>
        <w:t>multivalor</w:t>
      </w:r>
      <w:proofErr w:type="spellEnd"/>
      <w:r>
        <w:t>;</w:t>
      </w:r>
    </w:p>
    <w:p w14:paraId="7ECD8FFE" w14:textId="77777777" w:rsidR="005A30E0" w:rsidRDefault="005A30E0" w:rsidP="005A30E0">
      <w:pPr>
        <w:ind w:left="708"/>
      </w:pPr>
      <w:r>
        <w:t>• Não contem grupos repetitivos;</w:t>
      </w:r>
    </w:p>
    <w:p w14:paraId="2F19FB3C" w14:textId="77777777" w:rsidR="005A30E0" w:rsidRDefault="005A30E0" w:rsidP="005A30E0">
      <w:r>
        <w:t>Segunda Forma Normal (2FN)</w:t>
      </w:r>
    </w:p>
    <w:p w14:paraId="12C7FF4C" w14:textId="77777777" w:rsidR="005A30E0" w:rsidRDefault="005A30E0" w:rsidP="005A30E0">
      <w:pPr>
        <w:ind w:left="1416"/>
      </w:pPr>
      <w:r>
        <w:t>• Está na Primeira Forma Normal (1FN);</w:t>
      </w:r>
    </w:p>
    <w:p w14:paraId="1D99B990" w14:textId="77777777" w:rsidR="005A30E0" w:rsidRDefault="005A30E0" w:rsidP="005A30E0">
      <w:pPr>
        <w:ind w:left="1416"/>
      </w:pPr>
      <w:r>
        <w:t>• Todos os atributos não chave dependem funcionalmente da totalidade da chave;</w:t>
      </w:r>
    </w:p>
    <w:p w14:paraId="2D709092" w14:textId="77777777" w:rsidR="005A30E0" w:rsidRDefault="005A30E0" w:rsidP="005A30E0">
      <w:r>
        <w:t>Terceira Forma Normal (3FN)</w:t>
      </w:r>
    </w:p>
    <w:p w14:paraId="526700E9" w14:textId="77777777" w:rsidR="005A30E0" w:rsidRDefault="005A30E0" w:rsidP="005A30E0">
      <w:pPr>
        <w:ind w:left="708"/>
      </w:pPr>
      <w:r>
        <w:t>• Está na Segunda Forma Normal (2FN);</w:t>
      </w:r>
    </w:p>
    <w:p w14:paraId="04702CFB" w14:textId="77777777" w:rsidR="001857F8" w:rsidRDefault="005A30E0" w:rsidP="001857F8">
      <w:pPr>
        <w:ind w:left="708"/>
      </w:pPr>
      <w:r>
        <w:t>• Todos os atributos não chave não dependem funcionalmente uns dos outros;</w:t>
      </w:r>
    </w:p>
    <w:p w14:paraId="71D713AC" w14:textId="5BB82B66" w:rsidR="00AD364A" w:rsidRDefault="001857F8" w:rsidP="001857F8">
      <w:r>
        <w:br w:type="page"/>
      </w:r>
    </w:p>
    <w:p w14:paraId="6C752440" w14:textId="02173B69" w:rsidR="005B6579" w:rsidRDefault="005B6579" w:rsidP="005B6579">
      <w:pPr>
        <w:pStyle w:val="Ttulo3"/>
      </w:pPr>
      <w:bookmarkStart w:id="28" w:name="_Toc165292393"/>
      <w:r>
        <w:lastRenderedPageBreak/>
        <w:t xml:space="preserve">2.3.4.SQL </w:t>
      </w:r>
      <w:r w:rsidR="001857F8">
        <w:t xml:space="preserve"> como Linguagem de Definição de Dados</w:t>
      </w:r>
      <w:bookmarkEnd w:id="28"/>
    </w:p>
    <w:p w14:paraId="66204D67" w14:textId="77777777" w:rsidR="005B6579" w:rsidRDefault="005B6579" w:rsidP="005B6579"/>
    <w:p w14:paraId="596C4D2B" w14:textId="77777777" w:rsidR="005B6579" w:rsidRDefault="005B6579" w:rsidP="005B6579">
      <w:r>
        <w:t>A SQL disponibiliza comandos que permitem criar, alterar e remover tabelas.</w:t>
      </w:r>
    </w:p>
    <w:p w14:paraId="701AE6E2" w14:textId="759C1828" w:rsidR="005B6579" w:rsidRDefault="005B6579" w:rsidP="001857F8">
      <w:pPr>
        <w:ind w:left="708"/>
      </w:pPr>
      <w:r w:rsidRPr="00E64966">
        <w:rPr>
          <w:b/>
          <w:bCs/>
        </w:rPr>
        <w:t>CREATE DATABASE</w:t>
      </w:r>
      <w:r>
        <w:t>- Permite criar uma base de dados.</w:t>
      </w:r>
    </w:p>
    <w:p w14:paraId="03CF6609" w14:textId="40439975" w:rsidR="005B6579" w:rsidRDefault="005B6579" w:rsidP="001857F8">
      <w:pPr>
        <w:ind w:left="708"/>
      </w:pPr>
      <w:r w:rsidRPr="00E64966">
        <w:rPr>
          <w:b/>
          <w:bCs/>
        </w:rPr>
        <w:t>DROP DATABASE</w:t>
      </w:r>
      <w:r>
        <w:t>-  Permite remover uma determinada base de dados, apagando todas as suas tabelas, estruturas associadas e dados.</w:t>
      </w:r>
    </w:p>
    <w:p w14:paraId="3A33EE71" w14:textId="1E0FC5A5" w:rsidR="005B6579" w:rsidRDefault="005B6579" w:rsidP="001857F8">
      <w:pPr>
        <w:ind w:left="708"/>
      </w:pPr>
      <w:r w:rsidRPr="00E64966">
        <w:rPr>
          <w:b/>
          <w:bCs/>
        </w:rPr>
        <w:t>CREATE TABLE</w:t>
      </w:r>
      <w:r w:rsidR="001857F8" w:rsidRPr="00E64966">
        <w:rPr>
          <w:b/>
          <w:bCs/>
        </w:rPr>
        <w:t>-</w:t>
      </w:r>
      <w:r w:rsidR="001857F8">
        <w:t xml:space="preserve"> </w:t>
      </w:r>
      <w:r>
        <w:t>Permite criar uma tabela.</w:t>
      </w:r>
    </w:p>
    <w:p w14:paraId="78F6677C" w14:textId="702D251F" w:rsidR="005B6579" w:rsidRDefault="005B6579" w:rsidP="001857F8">
      <w:pPr>
        <w:ind w:left="708"/>
      </w:pPr>
      <w:r w:rsidRPr="00E64966">
        <w:rPr>
          <w:b/>
          <w:bCs/>
        </w:rPr>
        <w:t>ALTER TABLE</w:t>
      </w:r>
      <w:r w:rsidR="001857F8">
        <w:t xml:space="preserve"> -</w:t>
      </w:r>
      <w:r>
        <w:t>Permite alterar a estrutura da tabela.</w:t>
      </w:r>
    </w:p>
    <w:p w14:paraId="6085FC23" w14:textId="4BA13A4E" w:rsidR="005B6579" w:rsidRDefault="005B6579" w:rsidP="001857F8">
      <w:pPr>
        <w:ind w:left="708"/>
      </w:pPr>
      <w:r w:rsidRPr="00E64966">
        <w:rPr>
          <w:b/>
          <w:bCs/>
        </w:rPr>
        <w:t>DROP TABLE</w:t>
      </w:r>
      <w:r w:rsidR="001857F8">
        <w:t xml:space="preserve"> -</w:t>
      </w:r>
      <w:r>
        <w:t>Permite remover uma tabela incluído a estrutura e todos os valores nela existentes.</w:t>
      </w:r>
    </w:p>
    <w:p w14:paraId="58E848BB" w14:textId="356313CC" w:rsidR="005B6579" w:rsidRDefault="005B6579" w:rsidP="001857F8">
      <w:pPr>
        <w:ind w:left="708"/>
      </w:pPr>
      <w:r w:rsidRPr="00E64966">
        <w:rPr>
          <w:b/>
          <w:bCs/>
        </w:rPr>
        <w:t>TRUNCATE TABLE</w:t>
      </w:r>
      <w:r w:rsidR="001857F8" w:rsidRPr="00E64966">
        <w:rPr>
          <w:b/>
          <w:bCs/>
        </w:rPr>
        <w:t>-</w:t>
      </w:r>
      <w:r w:rsidR="001857F8">
        <w:t xml:space="preserve"> </w:t>
      </w:r>
      <w:r>
        <w:t>Permite apagar todos os dados de uma tabela.</w:t>
      </w:r>
    </w:p>
    <w:p w14:paraId="0EF65979" w14:textId="4EC7701D" w:rsidR="005B6579" w:rsidRDefault="005B6579" w:rsidP="001857F8">
      <w:pPr>
        <w:ind w:left="708"/>
      </w:pPr>
      <w:proofErr w:type="spellStart"/>
      <w:r w:rsidRPr="00E64966">
        <w:rPr>
          <w:b/>
          <w:bCs/>
        </w:rPr>
        <w:t>Constraints</w:t>
      </w:r>
      <w:proofErr w:type="spellEnd"/>
      <w:r w:rsidRPr="00E64966">
        <w:rPr>
          <w:b/>
          <w:bCs/>
        </w:rPr>
        <w:t xml:space="preserve"> </w:t>
      </w:r>
      <w:r w:rsidR="00E64966">
        <w:rPr>
          <w:b/>
          <w:bCs/>
        </w:rPr>
        <w:t>-</w:t>
      </w:r>
      <w:r>
        <w:t>São regras que os valores das colunas devem obedecer.</w:t>
      </w:r>
    </w:p>
    <w:p w14:paraId="1179BA32" w14:textId="4EE6519A" w:rsidR="005B6579" w:rsidRDefault="005B6579" w:rsidP="001857F8">
      <w:pPr>
        <w:ind w:left="708"/>
      </w:pPr>
      <w:r w:rsidRPr="00E64966">
        <w:rPr>
          <w:b/>
          <w:bCs/>
        </w:rPr>
        <w:t>NOT NULL</w:t>
      </w:r>
      <w:r w:rsidR="001857F8">
        <w:t xml:space="preserve">- </w:t>
      </w:r>
      <w:r>
        <w:t>Impede a introdução de valores nulos na coluna.</w:t>
      </w:r>
    </w:p>
    <w:p w14:paraId="4D08235D" w14:textId="22DBF520" w:rsidR="005B6579" w:rsidRDefault="005B6579" w:rsidP="001857F8">
      <w:pPr>
        <w:ind w:left="708"/>
      </w:pPr>
      <w:r w:rsidRPr="00E64966">
        <w:rPr>
          <w:b/>
          <w:bCs/>
        </w:rPr>
        <w:t>CHECK()</w:t>
      </w:r>
      <w:r w:rsidR="001857F8">
        <w:t xml:space="preserve"> -</w:t>
      </w:r>
      <w:r>
        <w:t>Permite validar os dados introduzidos na coluna.</w:t>
      </w:r>
    </w:p>
    <w:p w14:paraId="0757F2A8" w14:textId="1AE41EF4" w:rsidR="005B6579" w:rsidRDefault="005B6579" w:rsidP="001857F8">
      <w:pPr>
        <w:ind w:left="708"/>
      </w:pPr>
      <w:r w:rsidRPr="00E64966">
        <w:rPr>
          <w:b/>
          <w:bCs/>
        </w:rPr>
        <w:t>UNIQUE</w:t>
      </w:r>
      <w:r w:rsidR="001857F8">
        <w:t xml:space="preserve"> -</w:t>
      </w:r>
      <w:r>
        <w:t>Permite indicar que os valores da coluna não se podem repetir.</w:t>
      </w:r>
    </w:p>
    <w:p w14:paraId="2E8ECFB0" w14:textId="70AB097C" w:rsidR="005B6579" w:rsidRDefault="005B6579" w:rsidP="001857F8">
      <w:pPr>
        <w:ind w:left="708"/>
      </w:pPr>
      <w:r w:rsidRPr="00E64966">
        <w:rPr>
          <w:b/>
          <w:bCs/>
        </w:rPr>
        <w:t>PRIMARY KEY</w:t>
      </w:r>
      <w:r w:rsidR="001857F8">
        <w:t xml:space="preserve"> -</w:t>
      </w:r>
      <w:r>
        <w:t>Indica a chave primária da tabela.</w:t>
      </w:r>
    </w:p>
    <w:p w14:paraId="342815C4" w14:textId="78FDCFB2" w:rsidR="005B6579" w:rsidRDefault="005B6579" w:rsidP="001857F8">
      <w:pPr>
        <w:ind w:left="708"/>
      </w:pPr>
      <w:r w:rsidRPr="00E64966">
        <w:rPr>
          <w:b/>
          <w:bCs/>
        </w:rPr>
        <w:t>REFERENCES</w:t>
      </w:r>
      <w:r w:rsidR="001857F8">
        <w:t xml:space="preserve">- </w:t>
      </w:r>
      <w:r>
        <w:t>Indica a chave estrangeira da tabela.</w:t>
      </w:r>
    </w:p>
    <w:p w14:paraId="0EC6C322" w14:textId="1752B61B" w:rsidR="001857F8" w:rsidRDefault="001857F8" w:rsidP="001857F8">
      <w:pPr>
        <w:pStyle w:val="Ttulo3"/>
      </w:pPr>
      <w:bookmarkStart w:id="29" w:name="_Toc165292394"/>
      <w:r>
        <w:t>2.3.5.SQL  como Linguagem de Manipulação de Dados</w:t>
      </w:r>
      <w:bookmarkEnd w:id="29"/>
    </w:p>
    <w:p w14:paraId="25A38F8C" w14:textId="77777777" w:rsidR="001857F8" w:rsidRDefault="001857F8" w:rsidP="001857F8">
      <w:pPr>
        <w:ind w:left="708"/>
      </w:pPr>
    </w:p>
    <w:p w14:paraId="00D7CD9C" w14:textId="77777777" w:rsidR="005B6579" w:rsidRDefault="005B6579" w:rsidP="005B6579">
      <w:r>
        <w:t>SQL como Linguagem de Manipulação de Dados</w:t>
      </w:r>
    </w:p>
    <w:p w14:paraId="71F77F22" w14:textId="77777777" w:rsidR="005B6579" w:rsidRDefault="005B6579" w:rsidP="005B6579">
      <w:r>
        <w:t>A SQL disponibiliza comandos que permitem atualizar e interrogar a base de dados.</w:t>
      </w:r>
    </w:p>
    <w:p w14:paraId="14521FC6" w14:textId="6902488F" w:rsidR="005B6579" w:rsidRDefault="005B6579" w:rsidP="001857F8">
      <w:pPr>
        <w:ind w:left="708"/>
      </w:pPr>
      <w:r w:rsidRPr="00E64966">
        <w:rPr>
          <w:b/>
          <w:bCs/>
        </w:rPr>
        <w:t>INSERT</w:t>
      </w:r>
      <w:r w:rsidR="001857F8">
        <w:t xml:space="preserve"> -</w:t>
      </w:r>
      <w:r>
        <w:t>Permite inserir novos registos numa determinada tabela.</w:t>
      </w:r>
    </w:p>
    <w:p w14:paraId="7A1D9FC5" w14:textId="6915534B" w:rsidR="005B6579" w:rsidRDefault="005B6579" w:rsidP="001857F8">
      <w:pPr>
        <w:ind w:left="708"/>
      </w:pPr>
      <w:r w:rsidRPr="00E64966">
        <w:rPr>
          <w:b/>
          <w:bCs/>
        </w:rPr>
        <w:t>UPDATE</w:t>
      </w:r>
      <w:r w:rsidR="001857F8">
        <w:t>-</w:t>
      </w:r>
      <w:r>
        <w:t>Permite alterar os valores que já existem nos campos de uma determinada tabela.</w:t>
      </w:r>
    </w:p>
    <w:p w14:paraId="27A6BA6B" w14:textId="4303E98E" w:rsidR="005B6579" w:rsidRDefault="005B6579" w:rsidP="001857F8">
      <w:pPr>
        <w:ind w:left="708"/>
      </w:pPr>
      <w:r w:rsidRPr="00E64966">
        <w:rPr>
          <w:b/>
          <w:bCs/>
        </w:rPr>
        <w:t>DELETE</w:t>
      </w:r>
      <w:r w:rsidR="001857F8" w:rsidRPr="00E64966">
        <w:rPr>
          <w:b/>
          <w:bCs/>
        </w:rPr>
        <w:t>-</w:t>
      </w:r>
      <w:r w:rsidR="001857F8">
        <w:t xml:space="preserve"> </w:t>
      </w:r>
      <w:r>
        <w:t>Permite apagar conjuntos de linhas existentes numa determinada tabela.</w:t>
      </w:r>
    </w:p>
    <w:p w14:paraId="3C49E8DA" w14:textId="00DD9172" w:rsidR="005B6579" w:rsidRDefault="005B6579" w:rsidP="001857F8">
      <w:pPr>
        <w:ind w:left="708"/>
      </w:pPr>
      <w:r w:rsidRPr="00E64966">
        <w:rPr>
          <w:b/>
          <w:bCs/>
        </w:rPr>
        <w:t>SELECT</w:t>
      </w:r>
      <w:r w:rsidR="001857F8">
        <w:t xml:space="preserve">- </w:t>
      </w:r>
      <w:r>
        <w:t>Permite consultar uma base de dados relacional.</w:t>
      </w:r>
    </w:p>
    <w:p w14:paraId="3FD37E36" w14:textId="61B9F579" w:rsidR="00E64966" w:rsidRDefault="00E64966">
      <w:r>
        <w:br w:type="page"/>
      </w:r>
    </w:p>
    <w:p w14:paraId="525AC77C" w14:textId="52D17DEF" w:rsidR="00E64966" w:rsidRDefault="00E64966" w:rsidP="00E64966">
      <w:pPr>
        <w:pStyle w:val="Ttulo1"/>
      </w:pPr>
      <w:bookmarkStart w:id="30" w:name="_Toc165292395"/>
      <w:r>
        <w:lastRenderedPageBreak/>
        <w:t>3. Desenvolvimento</w:t>
      </w:r>
      <w:bookmarkEnd w:id="30"/>
      <w:r>
        <w:t xml:space="preserve"> </w:t>
      </w:r>
    </w:p>
    <w:p w14:paraId="070C4A68" w14:textId="6C8F8EAB" w:rsidR="00E64966" w:rsidRDefault="00E64966" w:rsidP="00E64966">
      <w:pPr>
        <w:pStyle w:val="Ttulo3"/>
      </w:pPr>
      <w:bookmarkStart w:id="31" w:name="_Toc165292396"/>
      <w:r>
        <w:t>3.1-Mapeamento do Diagrama E-R do para o modelo Relacional</w:t>
      </w:r>
      <w:bookmarkEnd w:id="31"/>
    </w:p>
    <w:p w14:paraId="50E1C8B7" w14:textId="5184932C" w:rsidR="00DB6008" w:rsidRPr="002465C6" w:rsidRDefault="002465C6" w:rsidP="00E64966">
      <w:pPr>
        <w:rPr>
          <w:sz w:val="32"/>
          <w:szCs w:val="32"/>
        </w:rPr>
      </w:pPr>
      <w:r w:rsidRPr="002465C6">
        <w:rPr>
          <w:sz w:val="32"/>
          <w:szCs w:val="32"/>
        </w:rPr>
        <w:t>Entidades</w:t>
      </w:r>
    </w:p>
    <w:p w14:paraId="38319556" w14:textId="04F47A57" w:rsidR="002465C6" w:rsidRDefault="002465C6" w:rsidP="002465C6">
      <w:r>
        <w:t>Pessoas (</w:t>
      </w:r>
      <w:r>
        <w:rPr>
          <w:u w:val="single"/>
        </w:rPr>
        <w:t>CC</w:t>
      </w:r>
      <w:r>
        <w:t xml:space="preserve">, </w:t>
      </w:r>
      <w:proofErr w:type="spellStart"/>
      <w:r>
        <w:t>nome_pessoas</w:t>
      </w:r>
      <w:proofErr w:type="spellEnd"/>
      <w:r>
        <w:t xml:space="preserve">, Telefone,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="00E65DD5" w:rsidRPr="00A620AE">
        <w:rPr>
          <w:strike/>
        </w:rPr>
        <w:t>End_CodigoPostal</w:t>
      </w:r>
      <w:proofErr w:type="spellEnd"/>
      <w:r w:rsidR="00653BA0" w:rsidRPr="00506355">
        <w:t>,</w:t>
      </w:r>
      <w:r w:rsidR="00653BA0" w:rsidRPr="00653BA0">
        <w:t xml:space="preserve"> </w:t>
      </w:r>
      <w:proofErr w:type="spellStart"/>
      <w:r w:rsidR="00653BA0" w:rsidRPr="00506355">
        <w:t>End_Morada</w:t>
      </w:r>
      <w:proofErr w:type="spellEnd"/>
      <w:r>
        <w:t>)</w:t>
      </w:r>
    </w:p>
    <w:p w14:paraId="390CB968" w14:textId="2A609EBF" w:rsidR="002465C6" w:rsidRPr="00E64966" w:rsidRDefault="002A304D" w:rsidP="00E64966">
      <w:r w:rsidRPr="002A304D">
        <w:drawing>
          <wp:anchor distT="0" distB="0" distL="114300" distR="114300" simplePos="0" relativeHeight="251660800" behindDoc="1" locked="0" layoutInCell="1" allowOverlap="1" wp14:anchorId="43F81E32" wp14:editId="306C3AF6">
            <wp:simplePos x="0" y="0"/>
            <wp:positionH relativeFrom="margin">
              <wp:posOffset>3773079</wp:posOffset>
            </wp:positionH>
            <wp:positionV relativeFrom="paragraph">
              <wp:posOffset>3356</wp:posOffset>
            </wp:positionV>
            <wp:extent cx="1632585" cy="1600200"/>
            <wp:effectExtent l="0" t="0" r="5715" b="0"/>
            <wp:wrapTight wrapText="bothSides">
              <wp:wrapPolygon edited="0">
                <wp:start x="0" y="0"/>
                <wp:lineTo x="0" y="21343"/>
                <wp:lineTo x="21424" y="21343"/>
                <wp:lineTo x="21424" y="0"/>
                <wp:lineTo x="0" y="0"/>
              </wp:wrapPolygon>
            </wp:wrapTight>
            <wp:docPr id="306624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424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C2C1F" w14:textId="598C6B27" w:rsidR="00AD364A" w:rsidRDefault="00AD364A" w:rsidP="00AD364A"/>
    <w:p w14:paraId="619E0377" w14:textId="63673F66" w:rsidR="00AD364A" w:rsidRDefault="00AD364A" w:rsidP="00AD364A"/>
    <w:p w14:paraId="57D5F3EA" w14:textId="39339AAD" w:rsidR="00E65DD5" w:rsidRPr="002A304D" w:rsidRDefault="002465C6" w:rsidP="00E65DD5">
      <w:pPr>
        <w:pStyle w:val="Legenda"/>
        <w:ind w:left="5664" w:firstLine="708"/>
        <w:rPr>
          <w:color w:val="auto"/>
        </w:rPr>
      </w:pPr>
      <w:bookmarkStart w:id="32" w:name="_Toc164594109"/>
      <w:bookmarkStart w:id="33" w:name="_Toc165292477"/>
      <w:bookmarkStart w:id="34" w:name="_Toc165292414"/>
      <w:r w:rsidRPr="002A304D">
        <w:rPr>
          <w:color w:val="auto"/>
        </w:rPr>
        <w:t xml:space="preserve">Figura </w:t>
      </w:r>
      <w:r w:rsidRPr="002A304D">
        <w:rPr>
          <w:color w:val="auto"/>
        </w:rPr>
        <w:fldChar w:fldCharType="begin"/>
      </w:r>
      <w:r w:rsidRPr="002A304D">
        <w:rPr>
          <w:color w:val="auto"/>
        </w:rPr>
        <w:instrText xml:space="preserve"> SEQ Figura \* ARABIC </w:instrText>
      </w:r>
      <w:r w:rsidRPr="002A304D">
        <w:rPr>
          <w:color w:val="auto"/>
        </w:rPr>
        <w:fldChar w:fldCharType="separate"/>
      </w:r>
      <w:r w:rsidR="00A15686">
        <w:rPr>
          <w:noProof/>
          <w:color w:val="auto"/>
        </w:rPr>
        <w:t>7</w:t>
      </w:r>
      <w:r w:rsidRPr="002A304D">
        <w:rPr>
          <w:color w:val="auto"/>
        </w:rPr>
        <w:fldChar w:fldCharType="end"/>
      </w:r>
      <w:r w:rsidRPr="002A304D">
        <w:rPr>
          <w:color w:val="auto"/>
        </w:rPr>
        <w:t>:Pessoas</w:t>
      </w:r>
      <w:bookmarkEnd w:id="32"/>
      <w:bookmarkEnd w:id="33"/>
      <w:bookmarkEnd w:id="34"/>
    </w:p>
    <w:p w14:paraId="51A883F9" w14:textId="4CFF5F9E" w:rsidR="00E65DD5" w:rsidRDefault="00E65DD5" w:rsidP="00E65DD5">
      <w:pPr>
        <w:pStyle w:val="Legenda"/>
        <w:ind w:left="5664" w:firstLine="708"/>
      </w:pPr>
    </w:p>
    <w:p w14:paraId="7F815AE7" w14:textId="284CD823" w:rsidR="00E65DD5" w:rsidRDefault="00E65DD5" w:rsidP="00E65DD5">
      <w:pPr>
        <w:pStyle w:val="Legenda"/>
        <w:ind w:left="5664" w:firstLine="708"/>
      </w:pPr>
    </w:p>
    <w:p w14:paraId="30C601EA" w14:textId="270C84F1" w:rsidR="00E65DD5" w:rsidRDefault="000D58AE" w:rsidP="00E65DD5">
      <w:r w:rsidRPr="00421648">
        <w:rPr>
          <w:noProof/>
        </w:rPr>
        <w:drawing>
          <wp:anchor distT="0" distB="0" distL="114300" distR="114300" simplePos="0" relativeHeight="251659776" behindDoc="1" locked="0" layoutInCell="1" allowOverlap="1" wp14:anchorId="47889204" wp14:editId="351D0E6F">
            <wp:simplePos x="0" y="0"/>
            <wp:positionH relativeFrom="margin">
              <wp:posOffset>3720465</wp:posOffset>
            </wp:positionH>
            <wp:positionV relativeFrom="paragraph">
              <wp:posOffset>85725</wp:posOffset>
            </wp:positionV>
            <wp:extent cx="1682750" cy="909320"/>
            <wp:effectExtent l="0" t="0" r="0" b="5080"/>
            <wp:wrapTight wrapText="bothSides">
              <wp:wrapPolygon edited="0">
                <wp:start x="0" y="0"/>
                <wp:lineTo x="0" y="21268"/>
                <wp:lineTo x="21274" y="21268"/>
                <wp:lineTo x="21274" y="0"/>
                <wp:lineTo x="0" y="0"/>
              </wp:wrapPolygon>
            </wp:wrapTight>
            <wp:docPr id="363112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12219" name="Image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65DD5">
        <w:t>Endereco</w:t>
      </w:r>
      <w:proofErr w:type="spellEnd"/>
      <w:r w:rsidR="00E65DD5">
        <w:t>(End_Localidade,</w:t>
      </w:r>
      <w:r w:rsidR="00E65DD5" w:rsidRPr="00E65DD5">
        <w:rPr>
          <w:u w:val="single"/>
        </w:rPr>
        <w:t>End_CodigoPostal</w:t>
      </w:r>
      <w:r w:rsidR="00E65DD5">
        <w:t>)</w:t>
      </w:r>
      <w:r w:rsidR="00E65DD5" w:rsidRPr="00E65DD5">
        <w:rPr>
          <w:noProof/>
        </w:rPr>
        <w:t xml:space="preserve"> </w:t>
      </w:r>
    </w:p>
    <w:p w14:paraId="4D7D7653" w14:textId="0F4B05C5" w:rsidR="00E65DD5" w:rsidRDefault="00E65DD5" w:rsidP="00E65DD5"/>
    <w:p w14:paraId="4FE73420" w14:textId="74F0E479" w:rsidR="00E65DD5" w:rsidRPr="00E65DD5" w:rsidRDefault="00E65DD5" w:rsidP="00E65DD5"/>
    <w:p w14:paraId="0EEC5D3C" w14:textId="77777777" w:rsidR="00E65DD5" w:rsidRDefault="00E65DD5" w:rsidP="00AD364A"/>
    <w:p w14:paraId="64CBDF9A" w14:textId="23A56330" w:rsidR="00E65DD5" w:rsidRDefault="002A304D" w:rsidP="002A304D">
      <w:pPr>
        <w:pStyle w:val="Legenda"/>
        <w:ind w:left="5664" w:firstLine="708"/>
      </w:pPr>
      <w:bookmarkStart w:id="35" w:name="_Toc165292478"/>
      <w:bookmarkStart w:id="36" w:name="_Toc165292415"/>
      <w:r>
        <w:t xml:space="preserve">Figura </w:t>
      </w:r>
      <w:fldSimple w:instr=" SEQ Figura \* ARABIC ">
        <w:r w:rsidR="00A15686">
          <w:rPr>
            <w:noProof/>
          </w:rPr>
          <w:t>8</w:t>
        </w:r>
      </w:fldSimple>
      <w:r>
        <w:t>:Ender</w:t>
      </w:r>
      <w:r w:rsidR="00F921EF">
        <w:t>e</w:t>
      </w:r>
      <w:r>
        <w:t>ço</w:t>
      </w:r>
      <w:bookmarkEnd w:id="35"/>
      <w:bookmarkEnd w:id="36"/>
    </w:p>
    <w:p w14:paraId="5DA6D757" w14:textId="77777777" w:rsidR="00C27BB0" w:rsidRDefault="00C27BB0" w:rsidP="00AD364A"/>
    <w:p w14:paraId="77D92EDA" w14:textId="203322D4" w:rsidR="00AD364A" w:rsidRDefault="002465C6" w:rsidP="00AD364A">
      <w:r w:rsidRPr="002465C6">
        <w:rPr>
          <w:noProof/>
        </w:rPr>
        <w:drawing>
          <wp:anchor distT="0" distB="0" distL="114300" distR="114300" simplePos="0" relativeHeight="251661824" behindDoc="1" locked="0" layoutInCell="1" allowOverlap="1" wp14:anchorId="37114405" wp14:editId="2AA2A439">
            <wp:simplePos x="0" y="0"/>
            <wp:positionH relativeFrom="column">
              <wp:posOffset>3726815</wp:posOffset>
            </wp:positionH>
            <wp:positionV relativeFrom="paragraph">
              <wp:posOffset>175260</wp:posOffset>
            </wp:positionV>
            <wp:extent cx="17399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285" y="21179"/>
                <wp:lineTo x="21285" y="0"/>
                <wp:lineTo x="0" y="0"/>
              </wp:wrapPolygon>
            </wp:wrapTight>
            <wp:docPr id="1324880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0728" name="Imagem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A65E0" w14:textId="46DAC968" w:rsidR="002465C6" w:rsidRDefault="002465C6" w:rsidP="002465C6">
      <w:proofErr w:type="spellStart"/>
      <w:r>
        <w:t>Manuais_Escolares</w:t>
      </w:r>
      <w:proofErr w:type="spellEnd"/>
      <w:r w:rsidRPr="00CC49F4">
        <w:t>(</w:t>
      </w:r>
      <w:r w:rsidRPr="00C84C81">
        <w:rPr>
          <w:u w:val="single"/>
        </w:rPr>
        <w:t>ISBN</w:t>
      </w:r>
      <w:r>
        <w:t xml:space="preserve">, Titulo, </w:t>
      </w:r>
      <w:proofErr w:type="spellStart"/>
      <w:r>
        <w:t>Ano_escolar</w:t>
      </w:r>
      <w:proofErr w:type="spellEnd"/>
      <w:r>
        <w:t xml:space="preserve">, </w:t>
      </w:r>
      <w:proofErr w:type="spellStart"/>
      <w:r>
        <w:t>Edicao</w:t>
      </w:r>
      <w:proofErr w:type="spellEnd"/>
      <w:r w:rsidR="003A75E5" w:rsidRPr="00CC49F4">
        <w:t>)</w:t>
      </w:r>
    </w:p>
    <w:p w14:paraId="2B63906F" w14:textId="77777777" w:rsidR="002465C6" w:rsidRDefault="002465C6" w:rsidP="00AD364A"/>
    <w:p w14:paraId="0428DC76" w14:textId="77777777" w:rsidR="00AD364A" w:rsidRDefault="00AD364A" w:rsidP="00AD364A"/>
    <w:p w14:paraId="0A66F530" w14:textId="0EA8CE4F" w:rsidR="00AD364A" w:rsidRPr="00DB6008" w:rsidRDefault="002465C6" w:rsidP="002A304D">
      <w:pPr>
        <w:pStyle w:val="Legenda"/>
        <w:ind w:left="5664" w:firstLine="708"/>
        <w:rPr>
          <w:color w:val="auto"/>
        </w:rPr>
      </w:pPr>
      <w:bookmarkStart w:id="37" w:name="_Toc164594110"/>
      <w:bookmarkStart w:id="38" w:name="_Toc165292479"/>
      <w:bookmarkStart w:id="39" w:name="_Toc165292416"/>
      <w:r w:rsidRPr="00DB6008">
        <w:rPr>
          <w:color w:val="auto"/>
        </w:rPr>
        <w:t xml:space="preserve">Figura </w:t>
      </w:r>
      <w:r w:rsidRPr="00DB6008">
        <w:rPr>
          <w:color w:val="auto"/>
        </w:rPr>
        <w:fldChar w:fldCharType="begin"/>
      </w:r>
      <w:r w:rsidRPr="00DB6008">
        <w:rPr>
          <w:color w:val="auto"/>
        </w:rPr>
        <w:instrText xml:space="preserve"> SEQ Figura \* ARABIC </w:instrText>
      </w:r>
      <w:r w:rsidRPr="00DB6008">
        <w:rPr>
          <w:color w:val="auto"/>
        </w:rPr>
        <w:fldChar w:fldCharType="separate"/>
      </w:r>
      <w:r w:rsidR="00A15686">
        <w:rPr>
          <w:noProof/>
          <w:color w:val="auto"/>
        </w:rPr>
        <w:t>9</w:t>
      </w:r>
      <w:r w:rsidRPr="00DB6008">
        <w:rPr>
          <w:color w:val="auto"/>
        </w:rPr>
        <w:fldChar w:fldCharType="end"/>
      </w:r>
      <w:r w:rsidRPr="00DB6008">
        <w:rPr>
          <w:color w:val="auto"/>
        </w:rPr>
        <w:t>:Manuais Escolares</w:t>
      </w:r>
      <w:bookmarkEnd w:id="37"/>
      <w:bookmarkEnd w:id="38"/>
      <w:bookmarkEnd w:id="39"/>
    </w:p>
    <w:p w14:paraId="3A230A54" w14:textId="77777777" w:rsidR="00DB6008" w:rsidRDefault="00DB6008" w:rsidP="002465C6"/>
    <w:p w14:paraId="58445E19" w14:textId="77777777" w:rsidR="00640FD6" w:rsidRDefault="00640FD6" w:rsidP="002465C6"/>
    <w:p w14:paraId="51C82F43" w14:textId="77777777" w:rsidR="00640FD6" w:rsidRDefault="00640FD6" w:rsidP="002465C6"/>
    <w:p w14:paraId="6DE245ED" w14:textId="77777777" w:rsidR="00640FD6" w:rsidRDefault="00640FD6" w:rsidP="002465C6"/>
    <w:p w14:paraId="7D4E43B3" w14:textId="77777777" w:rsidR="00640FD6" w:rsidRDefault="00640FD6" w:rsidP="002465C6"/>
    <w:p w14:paraId="1F7D3158" w14:textId="48B073C8" w:rsidR="00680A81" w:rsidRDefault="00A96F80" w:rsidP="00680A81">
      <w:pPr>
        <w:spacing w:line="257" w:lineRule="auto"/>
        <w:rPr>
          <w:rFonts w:ascii="Aptos" w:eastAsia="Aptos" w:hAnsi="Aptos" w:cs="Aptos"/>
          <w:lang w:val="pt-BR"/>
        </w:rPr>
      </w:pPr>
      <w:r w:rsidRPr="00A96F80">
        <w:rPr>
          <w:rFonts w:ascii="Aptos" w:eastAsia="Aptos" w:hAnsi="Aptos" w:cs="Aptos"/>
          <w:noProof/>
          <w:lang w:val="pt-BR"/>
        </w:rPr>
        <w:lastRenderedPageBreak/>
        <w:drawing>
          <wp:anchor distT="0" distB="0" distL="114300" distR="114300" simplePos="0" relativeHeight="251663872" behindDoc="0" locked="0" layoutInCell="1" allowOverlap="1" wp14:anchorId="4079D829" wp14:editId="345688B6">
            <wp:simplePos x="0" y="0"/>
            <wp:positionH relativeFrom="column">
              <wp:posOffset>3815715</wp:posOffset>
            </wp:positionH>
            <wp:positionV relativeFrom="paragraph">
              <wp:posOffset>-252095</wp:posOffset>
            </wp:positionV>
            <wp:extent cx="1483533" cy="809625"/>
            <wp:effectExtent l="0" t="0" r="2540" b="0"/>
            <wp:wrapNone/>
            <wp:docPr id="200578028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80282" name="Imagem 1" descr="Uma imagem com texto, captura de ecrã, Tipo de letra, númer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3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A81" w:rsidRPr="00CC49F4">
        <w:rPr>
          <w:rFonts w:ascii="Aptos" w:eastAsia="Aptos" w:hAnsi="Aptos" w:cs="Aptos"/>
          <w:lang w:val="pt-BR"/>
        </w:rPr>
        <w:t>Erratas(</w:t>
      </w:r>
      <w:r w:rsidR="00680A81" w:rsidRPr="00CC49F4">
        <w:rPr>
          <w:rFonts w:ascii="Aptos" w:eastAsia="Aptos" w:hAnsi="Aptos" w:cs="Aptos"/>
          <w:u w:val="single"/>
          <w:lang w:val="pt-BR"/>
        </w:rPr>
        <w:t>ID_Erratas,</w:t>
      </w:r>
      <w:r w:rsidR="00680A81" w:rsidRPr="00CC49F4">
        <w:rPr>
          <w:rFonts w:ascii="Aptos" w:eastAsia="Aptos" w:hAnsi="Aptos" w:cs="Aptos"/>
          <w:lang w:val="pt-BR"/>
        </w:rPr>
        <w:t xml:space="preserve"> Texto)</w:t>
      </w:r>
      <w:r w:rsidRPr="00A96F80">
        <w:rPr>
          <w:noProof/>
        </w:rPr>
        <w:t xml:space="preserve"> </w:t>
      </w:r>
    </w:p>
    <w:p w14:paraId="089DCD0D" w14:textId="28537AD5" w:rsidR="00640FD6" w:rsidRDefault="00640FD6" w:rsidP="002465C6"/>
    <w:p w14:paraId="505CC285" w14:textId="33D093CD" w:rsidR="00A96F80" w:rsidRDefault="00A15686" w:rsidP="00A15686">
      <w:pPr>
        <w:pStyle w:val="Legend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Figura </w:t>
      </w:r>
      <w:fldSimple w:instr=" SEQ Figura \* ARABIC ">
        <w:r>
          <w:rPr>
            <w:noProof/>
          </w:rPr>
          <w:t>10</w:t>
        </w:r>
      </w:fldSimple>
      <w:r>
        <w:rPr>
          <w:noProof/>
        </w:rPr>
        <w:t>:</w:t>
      </w:r>
      <w:r w:rsidRPr="00931832">
        <w:rPr>
          <w:noProof/>
        </w:rPr>
        <w:t xml:space="preserve"> Erratas</w:t>
      </w:r>
    </w:p>
    <w:p w14:paraId="44395C35" w14:textId="77777777" w:rsidR="00A96F80" w:rsidRDefault="00A96F80" w:rsidP="002465C6"/>
    <w:p w14:paraId="36362387" w14:textId="43426893" w:rsidR="002465C6" w:rsidRDefault="002465C6" w:rsidP="002465C6">
      <w:r w:rsidRPr="002465C6">
        <w:rPr>
          <w:noProof/>
        </w:rPr>
        <w:drawing>
          <wp:anchor distT="0" distB="0" distL="114300" distR="114300" simplePos="0" relativeHeight="251650560" behindDoc="1" locked="0" layoutInCell="1" allowOverlap="1" wp14:anchorId="0B53AF68" wp14:editId="56C25066">
            <wp:simplePos x="0" y="0"/>
            <wp:positionH relativeFrom="column">
              <wp:posOffset>3853815</wp:posOffset>
            </wp:positionH>
            <wp:positionV relativeFrom="paragraph">
              <wp:posOffset>50800</wp:posOffset>
            </wp:positionV>
            <wp:extent cx="1346200" cy="1269365"/>
            <wp:effectExtent l="0" t="0" r="6350" b="6985"/>
            <wp:wrapTight wrapText="bothSides">
              <wp:wrapPolygon edited="0">
                <wp:start x="0" y="0"/>
                <wp:lineTo x="0" y="21395"/>
                <wp:lineTo x="21396" y="21395"/>
                <wp:lineTo x="21396" y="0"/>
                <wp:lineTo x="0" y="0"/>
              </wp:wrapPolygon>
            </wp:wrapTight>
            <wp:docPr id="182093617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617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27029" w14:textId="6D078CFB" w:rsidR="002465C6" w:rsidRDefault="002465C6" w:rsidP="002465C6">
      <w:r>
        <w:t>Formadores(</w:t>
      </w:r>
      <w:r w:rsidRPr="00B312F2">
        <w:rPr>
          <w:strike/>
          <w:u w:val="single"/>
        </w:rPr>
        <w:t>CC</w:t>
      </w:r>
      <w:r>
        <w:t>, Nível)</w:t>
      </w:r>
    </w:p>
    <w:p w14:paraId="5B05B15B" w14:textId="4F03564D" w:rsidR="002465C6" w:rsidRDefault="002465C6" w:rsidP="002465C6">
      <w:pPr>
        <w:ind w:firstLine="708"/>
      </w:pPr>
      <w:r>
        <w:t>CC referencia Pessoas</w:t>
      </w:r>
    </w:p>
    <w:p w14:paraId="5D439829" w14:textId="0EEF3AB7" w:rsidR="00AD364A" w:rsidRDefault="00AD364A" w:rsidP="00AD364A"/>
    <w:p w14:paraId="510702AD" w14:textId="77777777" w:rsidR="00AD364A" w:rsidRDefault="00AD364A" w:rsidP="00AD364A"/>
    <w:p w14:paraId="04E8F71A" w14:textId="687602AD" w:rsidR="00AD364A" w:rsidRDefault="00E65DD5" w:rsidP="002465C6">
      <w:pPr>
        <w:pStyle w:val="Legenda"/>
        <w:ind w:left="4956" w:firstLine="708"/>
      </w:pPr>
      <w:bookmarkStart w:id="40" w:name="_Toc164594111"/>
      <w:r>
        <w:t xml:space="preserve">         </w:t>
      </w:r>
      <w:bookmarkStart w:id="41" w:name="_Toc165292481"/>
      <w:bookmarkStart w:id="42" w:name="_Toc165292418"/>
      <w:r w:rsidR="002465C6">
        <w:t xml:space="preserve">Figura </w:t>
      </w:r>
      <w:fldSimple w:instr=" SEQ Figura \* ARABIC ">
        <w:r w:rsidR="00A15686">
          <w:rPr>
            <w:noProof/>
          </w:rPr>
          <w:t>11</w:t>
        </w:r>
      </w:fldSimple>
      <w:r w:rsidR="002465C6">
        <w:t>:Formadores</w:t>
      </w:r>
      <w:bookmarkEnd w:id="40"/>
      <w:bookmarkEnd w:id="41"/>
      <w:bookmarkEnd w:id="42"/>
    </w:p>
    <w:p w14:paraId="5500CBA2" w14:textId="6793DBFD" w:rsidR="00AD364A" w:rsidRDefault="002465C6" w:rsidP="00AD364A">
      <w:r w:rsidRPr="002465C6">
        <w:rPr>
          <w:noProof/>
        </w:rPr>
        <w:drawing>
          <wp:anchor distT="0" distB="0" distL="114300" distR="114300" simplePos="0" relativeHeight="251651584" behindDoc="1" locked="0" layoutInCell="1" allowOverlap="1" wp14:anchorId="1B8DB2BF" wp14:editId="2385D232">
            <wp:simplePos x="0" y="0"/>
            <wp:positionH relativeFrom="column">
              <wp:posOffset>3733165</wp:posOffset>
            </wp:positionH>
            <wp:positionV relativeFrom="paragraph">
              <wp:posOffset>184785</wp:posOffset>
            </wp:positionV>
            <wp:extent cx="1028700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200" y="21330"/>
                <wp:lineTo x="21200" y="0"/>
                <wp:lineTo x="0" y="0"/>
              </wp:wrapPolygon>
            </wp:wrapTight>
            <wp:docPr id="190921271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2719" name="Imagem 1" descr="Uma imagem com texto, captura de ecrã, Tipo de letra, númer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0D548" w14:textId="05C5814F" w:rsidR="00AD364A" w:rsidRDefault="00AD364A" w:rsidP="00AD364A"/>
    <w:p w14:paraId="0B55EF9F" w14:textId="45DD7305" w:rsidR="002465C6" w:rsidRDefault="002465C6" w:rsidP="002465C6">
      <w:r>
        <w:t>Formandos(</w:t>
      </w:r>
      <w:r w:rsidRPr="00F84F4C">
        <w:rPr>
          <w:strike/>
          <w:u w:val="single"/>
        </w:rPr>
        <w:t>CC</w:t>
      </w:r>
      <w:r>
        <w:t xml:space="preserve">,  </w:t>
      </w:r>
      <w:proofErr w:type="spellStart"/>
      <w:r>
        <w:t>formacao</w:t>
      </w:r>
      <w:proofErr w:type="spellEnd"/>
      <w:r>
        <w:t>, idade)</w:t>
      </w:r>
    </w:p>
    <w:p w14:paraId="46A287C0" w14:textId="3FC0A770" w:rsidR="00AD364A" w:rsidRDefault="002465C6" w:rsidP="002465C6">
      <w:pPr>
        <w:ind w:firstLine="708"/>
      </w:pPr>
      <w:r>
        <w:t>CC referencia Pessoas</w:t>
      </w:r>
      <w:r w:rsidRPr="002465C6">
        <w:rPr>
          <w:noProof/>
        </w:rPr>
        <w:t xml:space="preserve"> </w:t>
      </w:r>
    </w:p>
    <w:p w14:paraId="550BDE8A" w14:textId="77777777" w:rsidR="00AD364A" w:rsidRDefault="00AD364A" w:rsidP="00AD364A"/>
    <w:p w14:paraId="1FCECB06" w14:textId="7ECF8A7B" w:rsidR="00AD364A" w:rsidRDefault="00E65DD5" w:rsidP="002465C6">
      <w:pPr>
        <w:pStyle w:val="Legenda"/>
        <w:ind w:left="4956" w:firstLine="708"/>
      </w:pPr>
      <w:bookmarkStart w:id="43" w:name="_Toc164594112"/>
      <w:r>
        <w:t xml:space="preserve">   </w:t>
      </w:r>
      <w:bookmarkStart w:id="44" w:name="_Toc165292482"/>
      <w:bookmarkStart w:id="45" w:name="_Toc165292419"/>
      <w:r w:rsidR="002465C6">
        <w:t xml:space="preserve">Figura </w:t>
      </w:r>
      <w:fldSimple w:instr=" SEQ Figura \* ARABIC ">
        <w:r w:rsidR="00A15686">
          <w:rPr>
            <w:noProof/>
          </w:rPr>
          <w:t>12</w:t>
        </w:r>
      </w:fldSimple>
      <w:r w:rsidR="002465C6">
        <w:t>:Formandos</w:t>
      </w:r>
      <w:bookmarkEnd w:id="43"/>
      <w:bookmarkEnd w:id="44"/>
      <w:bookmarkEnd w:id="45"/>
    </w:p>
    <w:p w14:paraId="0E3134E5" w14:textId="77777777" w:rsidR="00AD364A" w:rsidRDefault="00AD364A" w:rsidP="00AD364A"/>
    <w:p w14:paraId="3CA199B8" w14:textId="77777777" w:rsidR="00AD364A" w:rsidRDefault="00AD364A" w:rsidP="00AD364A"/>
    <w:p w14:paraId="0AB4113B" w14:textId="77777777" w:rsidR="00AD364A" w:rsidRDefault="00AD364A" w:rsidP="00AD364A"/>
    <w:p w14:paraId="04BA4ECD" w14:textId="5DEE58AE" w:rsidR="002465C6" w:rsidRDefault="002465C6" w:rsidP="002465C6">
      <w:r w:rsidRPr="002465C6">
        <w:rPr>
          <w:noProof/>
        </w:rPr>
        <w:drawing>
          <wp:anchor distT="0" distB="0" distL="114300" distR="114300" simplePos="0" relativeHeight="251652608" behindDoc="1" locked="0" layoutInCell="1" allowOverlap="1" wp14:anchorId="74E05FDB" wp14:editId="6FB92E88">
            <wp:simplePos x="0" y="0"/>
            <wp:positionH relativeFrom="column">
              <wp:posOffset>3701415</wp:posOffset>
            </wp:positionH>
            <wp:positionV relativeFrom="paragraph">
              <wp:posOffset>0</wp:posOffset>
            </wp:positionV>
            <wp:extent cx="1397000" cy="1158875"/>
            <wp:effectExtent l="0" t="0" r="0" b="3175"/>
            <wp:wrapTight wrapText="bothSides">
              <wp:wrapPolygon edited="0">
                <wp:start x="0" y="0"/>
                <wp:lineTo x="0" y="21304"/>
                <wp:lineTo x="21207" y="21304"/>
                <wp:lineTo x="21207" y="0"/>
                <wp:lineTo x="0" y="0"/>
              </wp:wrapPolygon>
            </wp:wrapTight>
            <wp:docPr id="175822132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1329" name="Imagem 1" descr="Uma imagem com texto, Tipo de letra, captura de ecrã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t</w:t>
      </w:r>
      <w:r w:rsidRPr="009A0A83">
        <w:t>ipos_fabricacao</w:t>
      </w:r>
      <w:proofErr w:type="spellEnd"/>
      <w:r w:rsidRPr="009A0A83">
        <w:t xml:space="preserve"> </w:t>
      </w:r>
      <w:bookmarkStart w:id="46" w:name="_Hlk163811886"/>
      <w:r>
        <w:t>(</w:t>
      </w:r>
      <w:proofErr w:type="spellStart"/>
      <w:r w:rsidRPr="002208B6">
        <w:rPr>
          <w:u w:val="single"/>
        </w:rPr>
        <w:t>ID</w:t>
      </w:r>
      <w:r>
        <w:rPr>
          <w:u w:val="single"/>
        </w:rPr>
        <w:t>_Fabricacao</w:t>
      </w:r>
      <w:proofErr w:type="spellEnd"/>
      <w:r>
        <w:t xml:space="preserve">, </w:t>
      </w:r>
      <w:proofErr w:type="spellStart"/>
      <w:r>
        <w:t>Nome_Fabricacao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bookmarkEnd w:id="46"/>
    <w:p w14:paraId="2AA9C01D" w14:textId="1E4ADCC5" w:rsidR="00AD364A" w:rsidRDefault="00AD364A" w:rsidP="00AD364A"/>
    <w:p w14:paraId="0BBD8D5E" w14:textId="228363D1" w:rsidR="00AD364A" w:rsidRDefault="002465C6" w:rsidP="002465C6">
      <w:pPr>
        <w:pStyle w:val="Legenda"/>
        <w:ind w:left="5664"/>
      </w:pPr>
      <w:bookmarkStart w:id="47" w:name="_Toc164594113"/>
      <w:bookmarkStart w:id="48" w:name="_Toc165292483"/>
      <w:bookmarkStart w:id="49" w:name="_Toc165292420"/>
      <w:r>
        <w:t xml:space="preserve">Figura </w:t>
      </w:r>
      <w:fldSimple w:instr=" SEQ Figura \* ARABIC ">
        <w:r w:rsidR="00A15686">
          <w:rPr>
            <w:noProof/>
          </w:rPr>
          <w:t>13</w:t>
        </w:r>
      </w:fldSimple>
      <w:r>
        <w:t>:Tipos de Fabricação</w:t>
      </w:r>
      <w:bookmarkEnd w:id="47"/>
      <w:bookmarkEnd w:id="48"/>
      <w:bookmarkEnd w:id="49"/>
    </w:p>
    <w:p w14:paraId="48EA8E13" w14:textId="48132531" w:rsidR="00AD364A" w:rsidRDefault="00AD364A" w:rsidP="00AD364A"/>
    <w:p w14:paraId="207F52C1" w14:textId="2BC26644" w:rsidR="00AD364A" w:rsidRDefault="002465C6" w:rsidP="00AD364A">
      <w:r w:rsidRPr="002465C6">
        <w:rPr>
          <w:noProof/>
        </w:rPr>
        <w:drawing>
          <wp:anchor distT="0" distB="0" distL="114300" distR="114300" simplePos="0" relativeHeight="251653632" behindDoc="1" locked="0" layoutInCell="1" allowOverlap="1" wp14:anchorId="5843AE8D" wp14:editId="57964D8E">
            <wp:simplePos x="0" y="0"/>
            <wp:positionH relativeFrom="column">
              <wp:posOffset>3847465</wp:posOffset>
            </wp:positionH>
            <wp:positionV relativeFrom="paragraph">
              <wp:posOffset>9525</wp:posOffset>
            </wp:positionV>
            <wp:extent cx="1149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123" y="21427"/>
                <wp:lineTo x="21123" y="0"/>
                <wp:lineTo x="0" y="0"/>
              </wp:wrapPolygon>
            </wp:wrapTight>
            <wp:docPr id="382838417" name="Imagem 1" descr="Uma imagem com texto, Tipo de letra, númer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38417" name="Imagem 1" descr="Uma imagem com texto, Tipo de letra, número, captura de ecrã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12E1A" w14:textId="52895D8F" w:rsidR="002465C6" w:rsidRDefault="002465C6" w:rsidP="002465C6">
      <w:r>
        <w:t>Editoras(</w:t>
      </w:r>
      <w:proofErr w:type="spellStart"/>
      <w:r w:rsidRPr="00214A5A">
        <w:rPr>
          <w:u w:val="single"/>
        </w:rPr>
        <w:t>ID_Editoras</w:t>
      </w:r>
      <w:proofErr w:type="spellEnd"/>
      <w:r>
        <w:t xml:space="preserve">, </w:t>
      </w:r>
      <w:proofErr w:type="spellStart"/>
      <w:r>
        <w:t>Total_Vendas</w:t>
      </w:r>
      <w:proofErr w:type="spellEnd"/>
      <w:r>
        <w:t xml:space="preserve">, Cidade, </w:t>
      </w:r>
      <w:proofErr w:type="spellStart"/>
      <w:r>
        <w:t>Nome_Editoras</w:t>
      </w:r>
      <w:proofErr w:type="spellEnd"/>
      <w:r>
        <w:t>)</w:t>
      </w:r>
      <w:r w:rsidRPr="002465C6">
        <w:t xml:space="preserve"> </w:t>
      </w:r>
    </w:p>
    <w:p w14:paraId="59ED258D" w14:textId="4EA3CE4A" w:rsidR="00AD364A" w:rsidRDefault="00AD364A" w:rsidP="00AD364A"/>
    <w:p w14:paraId="4C7FCFBC" w14:textId="25A20B71" w:rsidR="00AD364A" w:rsidRDefault="00AD364A" w:rsidP="00AD364A"/>
    <w:p w14:paraId="6C51CDA9" w14:textId="77777777" w:rsidR="00AD364A" w:rsidRDefault="00AD364A" w:rsidP="00AD364A"/>
    <w:p w14:paraId="0B2BA463" w14:textId="0D0B422C" w:rsidR="00AD364A" w:rsidRDefault="002465C6" w:rsidP="002465C6">
      <w:pPr>
        <w:pStyle w:val="Legenda"/>
        <w:ind w:left="5664" w:firstLine="708"/>
      </w:pPr>
      <w:bookmarkStart w:id="50" w:name="_Toc164594114"/>
      <w:bookmarkStart w:id="51" w:name="_Toc165292484"/>
      <w:bookmarkStart w:id="52" w:name="_Toc165292421"/>
      <w:r>
        <w:t xml:space="preserve">Figura </w:t>
      </w:r>
      <w:fldSimple w:instr=" SEQ Figura \* ARABIC ">
        <w:r w:rsidR="00A15686">
          <w:rPr>
            <w:noProof/>
          </w:rPr>
          <w:t>14</w:t>
        </w:r>
      </w:fldSimple>
      <w:r>
        <w:t>:Editoras</w:t>
      </w:r>
      <w:bookmarkEnd w:id="50"/>
      <w:bookmarkEnd w:id="51"/>
      <w:bookmarkEnd w:id="52"/>
    </w:p>
    <w:p w14:paraId="6FF9BCA9" w14:textId="77777777" w:rsidR="00DB6008" w:rsidRDefault="00DB6008" w:rsidP="00AD364A"/>
    <w:p w14:paraId="62033E49" w14:textId="1BF84730" w:rsidR="00AD364A" w:rsidRDefault="002465C6" w:rsidP="00AD364A">
      <w:r w:rsidRPr="002465C6">
        <w:rPr>
          <w:noProof/>
        </w:rPr>
        <w:drawing>
          <wp:anchor distT="0" distB="0" distL="114300" distR="114300" simplePos="0" relativeHeight="251662848" behindDoc="1" locked="0" layoutInCell="1" allowOverlap="1" wp14:anchorId="43B1E005" wp14:editId="673E7246">
            <wp:simplePos x="0" y="0"/>
            <wp:positionH relativeFrom="column">
              <wp:posOffset>3625215</wp:posOffset>
            </wp:positionH>
            <wp:positionV relativeFrom="paragraph">
              <wp:posOffset>137160</wp:posOffset>
            </wp:positionV>
            <wp:extent cx="1492250" cy="1105535"/>
            <wp:effectExtent l="0" t="0" r="0" b="0"/>
            <wp:wrapTight wrapText="bothSides">
              <wp:wrapPolygon edited="0">
                <wp:start x="0" y="0"/>
                <wp:lineTo x="0" y="21215"/>
                <wp:lineTo x="21232" y="21215"/>
                <wp:lineTo x="21232" y="0"/>
                <wp:lineTo x="0" y="0"/>
              </wp:wrapPolygon>
            </wp:wrapTight>
            <wp:docPr id="685863285" name="Imagem 1" descr="Uma imagem com texto, Tipo de letra, file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3285" name="Imagem 1" descr="Uma imagem com texto, Tipo de letra, file, branc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1736E" w14:textId="77964B8B" w:rsidR="002465C6" w:rsidRDefault="002465C6" w:rsidP="002465C6">
      <w:proofErr w:type="spellStart"/>
      <w:r>
        <w:t>Paises</w:t>
      </w:r>
      <w:proofErr w:type="spellEnd"/>
      <w:r>
        <w:t>(</w:t>
      </w:r>
      <w:proofErr w:type="spellStart"/>
      <w:r w:rsidRPr="00C84C81">
        <w:rPr>
          <w:u w:val="single"/>
        </w:rPr>
        <w:t>ID_Paises</w:t>
      </w:r>
      <w:r>
        <w:rPr>
          <w:u w:val="single"/>
        </w:rPr>
        <w:t>,</w:t>
      </w:r>
      <w:r>
        <w:t>Nome_Paises,Criador</w:t>
      </w:r>
      <w:proofErr w:type="spellEnd"/>
      <w:r>
        <w:t>)</w:t>
      </w:r>
      <w:r w:rsidRPr="002465C6">
        <w:rPr>
          <w:noProof/>
        </w:rPr>
        <w:t xml:space="preserve"> </w:t>
      </w:r>
    </w:p>
    <w:p w14:paraId="16714692" w14:textId="31183A8F" w:rsidR="00AD364A" w:rsidRDefault="00AD364A" w:rsidP="00AD364A"/>
    <w:p w14:paraId="1396A47F" w14:textId="1D55787D" w:rsidR="00AD364A" w:rsidRDefault="00AD364A" w:rsidP="00AD364A"/>
    <w:p w14:paraId="22320FE7" w14:textId="5C7F99E7" w:rsidR="00AD364A" w:rsidRDefault="00AD364A" w:rsidP="00AD364A"/>
    <w:p w14:paraId="7A15061B" w14:textId="1BFA4FC6" w:rsidR="00AD364A" w:rsidRDefault="002465C6" w:rsidP="00BA33C6">
      <w:pPr>
        <w:pStyle w:val="Legenda"/>
        <w:ind w:left="5664" w:firstLine="708"/>
      </w:pPr>
      <w:bookmarkStart w:id="53" w:name="_Toc164594115"/>
      <w:bookmarkStart w:id="54" w:name="_Toc165292485"/>
      <w:bookmarkStart w:id="55" w:name="_Toc165292422"/>
      <w:r>
        <w:t xml:space="preserve">Figura </w:t>
      </w:r>
      <w:fldSimple w:instr=" SEQ Figura \* ARABIC ">
        <w:r w:rsidR="00A15686">
          <w:rPr>
            <w:noProof/>
          </w:rPr>
          <w:t>15</w:t>
        </w:r>
      </w:fldSimple>
      <w:r>
        <w:t>:</w:t>
      </w:r>
      <w:r w:rsidR="00D73A34">
        <w:t>Países</w:t>
      </w:r>
      <w:bookmarkEnd w:id="53"/>
      <w:bookmarkEnd w:id="54"/>
      <w:bookmarkEnd w:id="55"/>
      <w:r>
        <w:tab/>
      </w:r>
      <w:r>
        <w:tab/>
      </w:r>
    </w:p>
    <w:p w14:paraId="393BD359" w14:textId="10CE5359" w:rsidR="00AD364A" w:rsidRDefault="00D73A34" w:rsidP="00AD364A">
      <w:r w:rsidRPr="00D73A34">
        <w:rPr>
          <w:noProof/>
        </w:rPr>
        <w:drawing>
          <wp:anchor distT="0" distB="0" distL="114300" distR="114300" simplePos="0" relativeHeight="251654656" behindDoc="1" locked="0" layoutInCell="1" allowOverlap="1" wp14:anchorId="597EBD76" wp14:editId="0AAB7079">
            <wp:simplePos x="0" y="0"/>
            <wp:positionH relativeFrom="margin">
              <wp:posOffset>3612515</wp:posOffset>
            </wp:positionH>
            <wp:positionV relativeFrom="paragraph">
              <wp:posOffset>163195</wp:posOffset>
            </wp:positionV>
            <wp:extent cx="1536700" cy="1289050"/>
            <wp:effectExtent l="0" t="0" r="6350" b="6350"/>
            <wp:wrapTight wrapText="bothSides">
              <wp:wrapPolygon edited="0">
                <wp:start x="0" y="0"/>
                <wp:lineTo x="0" y="21387"/>
                <wp:lineTo x="21421" y="21387"/>
                <wp:lineTo x="21421" y="0"/>
                <wp:lineTo x="0" y="0"/>
              </wp:wrapPolygon>
            </wp:wrapTight>
            <wp:docPr id="18470774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77433" name="Imagem 1" descr="Uma imagem com texto, captura de ecrã, Tipo de letra, número&#10;&#10;Descrição gerad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A34">
        <w:rPr>
          <w:sz w:val="28"/>
          <w:szCs w:val="28"/>
        </w:rPr>
        <w:t xml:space="preserve">Relacionamento </w:t>
      </w:r>
    </w:p>
    <w:p w14:paraId="1C4AEDEF" w14:textId="11FC0C54" w:rsidR="002465C6" w:rsidRDefault="002465C6" w:rsidP="00AD364A"/>
    <w:p w14:paraId="44277929" w14:textId="1EBBFB31" w:rsidR="00D73A34" w:rsidRDefault="00D73A34" w:rsidP="00D73A34">
      <w:proofErr w:type="spellStart"/>
      <w:r w:rsidRPr="00396002">
        <w:t>Formacao</w:t>
      </w:r>
      <w:proofErr w:type="spellEnd"/>
      <w:r w:rsidRPr="00396002">
        <w:t>(</w:t>
      </w:r>
      <w:proofErr w:type="spellStart"/>
      <w:r>
        <w:rPr>
          <w:u w:val="single"/>
        </w:rPr>
        <w:t>D</w:t>
      </w:r>
      <w:r w:rsidRPr="00396002">
        <w:rPr>
          <w:u w:val="single"/>
        </w:rPr>
        <w:t>ata_formacao</w:t>
      </w:r>
      <w:proofErr w:type="spellEnd"/>
      <w:r w:rsidRPr="00396002">
        <w:t xml:space="preserve">, </w:t>
      </w:r>
      <w:r w:rsidRPr="00396002">
        <w:rPr>
          <w:strike/>
          <w:u w:val="single"/>
        </w:rPr>
        <w:t>ISBN</w:t>
      </w:r>
      <w:r w:rsidRPr="00396002">
        <w:t xml:space="preserve">, </w:t>
      </w:r>
      <w:r w:rsidRPr="00396002">
        <w:rPr>
          <w:strike/>
          <w:u w:val="single"/>
        </w:rPr>
        <w:t>CC</w:t>
      </w:r>
      <w:r w:rsidRPr="00396002">
        <w:t xml:space="preserve">, </w:t>
      </w:r>
      <w:proofErr w:type="spellStart"/>
      <w:r w:rsidRPr="00396002">
        <w:t>preco</w:t>
      </w:r>
      <w:proofErr w:type="spellEnd"/>
      <w:r>
        <w:t>)</w:t>
      </w:r>
      <w:r w:rsidRPr="00D73A34">
        <w:rPr>
          <w:noProof/>
        </w:rPr>
        <w:t xml:space="preserve"> </w:t>
      </w:r>
    </w:p>
    <w:p w14:paraId="395FE9D8" w14:textId="77777777" w:rsidR="00D73A34" w:rsidRDefault="00D73A34" w:rsidP="00D73A34">
      <w:pPr>
        <w:ind w:left="708"/>
      </w:pPr>
      <w:r>
        <w:t xml:space="preserve">ISBN referencia </w:t>
      </w:r>
      <w:proofErr w:type="spellStart"/>
      <w:r>
        <w:t>Manuais_Escolares</w:t>
      </w:r>
      <w:proofErr w:type="spellEnd"/>
    </w:p>
    <w:p w14:paraId="0B28B89F" w14:textId="2F9AD60B" w:rsidR="002465C6" w:rsidRDefault="00D73A34" w:rsidP="00D73A34">
      <w:pPr>
        <w:ind w:left="708"/>
      </w:pPr>
      <w:r>
        <w:t>CC referencia Pessoas</w:t>
      </w:r>
    </w:p>
    <w:p w14:paraId="5504EDD8" w14:textId="36C4CBE0" w:rsidR="002465C6" w:rsidRDefault="00D73A34" w:rsidP="00D73A34">
      <w:pPr>
        <w:pStyle w:val="Legenda"/>
        <w:ind w:left="5664" w:firstLine="708"/>
      </w:pPr>
      <w:bookmarkStart w:id="56" w:name="_Toc164594116"/>
      <w:bookmarkStart w:id="57" w:name="_Toc165292486"/>
      <w:bookmarkStart w:id="58" w:name="_Toc165292423"/>
      <w:r>
        <w:t xml:space="preserve">Figura </w:t>
      </w:r>
      <w:fldSimple w:instr=" SEQ Figura \* ARABIC ">
        <w:r w:rsidR="00A15686">
          <w:rPr>
            <w:noProof/>
          </w:rPr>
          <w:t>16</w:t>
        </w:r>
      </w:fldSimple>
      <w:r>
        <w:t>:Formação</w:t>
      </w:r>
      <w:bookmarkEnd w:id="56"/>
      <w:bookmarkEnd w:id="57"/>
      <w:bookmarkEnd w:id="58"/>
    </w:p>
    <w:p w14:paraId="669EE187" w14:textId="72FC1711" w:rsidR="002465C6" w:rsidRDefault="00D73A34" w:rsidP="00AD364A">
      <w:r w:rsidRPr="00D73A34">
        <w:rPr>
          <w:noProof/>
        </w:rPr>
        <w:drawing>
          <wp:anchor distT="0" distB="0" distL="114300" distR="114300" simplePos="0" relativeHeight="251655680" behindDoc="1" locked="0" layoutInCell="1" allowOverlap="1" wp14:anchorId="7DB906E2" wp14:editId="431EABA3">
            <wp:simplePos x="0" y="0"/>
            <wp:positionH relativeFrom="column">
              <wp:posOffset>3695065</wp:posOffset>
            </wp:positionH>
            <wp:positionV relativeFrom="paragraph">
              <wp:posOffset>6350</wp:posOffset>
            </wp:positionV>
            <wp:extent cx="137795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202" y="21408"/>
                <wp:lineTo x="21202" y="0"/>
                <wp:lineTo x="0" y="0"/>
              </wp:wrapPolygon>
            </wp:wrapTight>
            <wp:docPr id="213008875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8758" name="Imagem 1" descr="Uma imagem com texto, captura de ecrã, Tipo de letra, número&#10;&#10;Descrição gerad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8CDB9" w14:textId="4E649E3F" w:rsidR="00D73A34" w:rsidRDefault="00D73A34" w:rsidP="00D73A34">
      <w:r>
        <w:t>Produzir(</w:t>
      </w:r>
      <w:proofErr w:type="spellStart"/>
      <w:r>
        <w:rPr>
          <w:u w:val="single"/>
        </w:rPr>
        <w:t>D</w:t>
      </w:r>
      <w:r w:rsidRPr="00FD7D4E">
        <w:rPr>
          <w:u w:val="single"/>
        </w:rPr>
        <w:t>ata_</w:t>
      </w:r>
      <w:r>
        <w:rPr>
          <w:u w:val="single"/>
        </w:rPr>
        <w:t>P</w:t>
      </w:r>
      <w:r w:rsidRPr="00FD7D4E">
        <w:rPr>
          <w:u w:val="single"/>
        </w:rPr>
        <w:t>roducao</w:t>
      </w:r>
      <w:proofErr w:type="spellEnd"/>
      <w:r>
        <w:t xml:space="preserve">, </w:t>
      </w:r>
      <w:r w:rsidRPr="00FD7D4E">
        <w:rPr>
          <w:strike/>
          <w:u w:val="single"/>
        </w:rPr>
        <w:t>ISBN</w:t>
      </w:r>
      <w:r>
        <w:t xml:space="preserve">, </w:t>
      </w:r>
      <w:proofErr w:type="spellStart"/>
      <w:r>
        <w:rPr>
          <w:strike/>
          <w:u w:val="single"/>
        </w:rPr>
        <w:t>ID</w:t>
      </w:r>
      <w:r w:rsidRPr="00FD7D4E">
        <w:rPr>
          <w:strike/>
          <w:u w:val="single"/>
        </w:rPr>
        <w:t>_</w:t>
      </w:r>
      <w:r>
        <w:rPr>
          <w:strike/>
          <w:u w:val="single"/>
        </w:rPr>
        <w:t>E</w:t>
      </w:r>
      <w:r w:rsidRPr="00FD7D4E">
        <w:rPr>
          <w:strike/>
          <w:u w:val="single"/>
        </w:rPr>
        <w:t>ditoras</w:t>
      </w:r>
      <w:proofErr w:type="spellEnd"/>
      <w:r>
        <w:t>, Custo Unitário, Quantidade)</w:t>
      </w:r>
    </w:p>
    <w:p w14:paraId="35E8E89B" w14:textId="3535C786" w:rsidR="00D73A34" w:rsidRDefault="00D73A34" w:rsidP="00D73A34">
      <w:pPr>
        <w:ind w:left="708"/>
      </w:pPr>
      <w:proofErr w:type="spellStart"/>
      <w:r>
        <w:t>Id_Editoras</w:t>
      </w:r>
      <w:proofErr w:type="spellEnd"/>
      <w:r>
        <w:t xml:space="preserve"> referencia editoras</w:t>
      </w:r>
    </w:p>
    <w:p w14:paraId="43305734" w14:textId="77777777" w:rsidR="00D73A34" w:rsidRDefault="00D73A34" w:rsidP="00D73A34">
      <w:pPr>
        <w:ind w:left="708"/>
      </w:pPr>
      <w:r>
        <w:t>ISBN referencia MANUAIS_ESCOLARES</w:t>
      </w:r>
    </w:p>
    <w:p w14:paraId="1D851716" w14:textId="14381BA7" w:rsidR="002465C6" w:rsidRDefault="00D73A34" w:rsidP="00D73A34">
      <w:pPr>
        <w:pStyle w:val="Legenda"/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bookmarkStart w:id="59" w:name="_Toc164594117"/>
      <w:bookmarkStart w:id="60" w:name="_Toc165292487"/>
      <w:bookmarkStart w:id="61" w:name="_Toc165292424"/>
      <w:r>
        <w:t xml:space="preserve">Figura </w:t>
      </w:r>
      <w:fldSimple w:instr=" SEQ Figura \* ARABIC ">
        <w:r w:rsidR="00A15686">
          <w:rPr>
            <w:noProof/>
          </w:rPr>
          <w:t>17</w:t>
        </w:r>
      </w:fldSimple>
      <w:r>
        <w:t>:Produzir</w:t>
      </w:r>
      <w:bookmarkEnd w:id="59"/>
      <w:bookmarkEnd w:id="60"/>
      <w:bookmarkEnd w:id="61"/>
    </w:p>
    <w:p w14:paraId="04072136" w14:textId="222C936E" w:rsidR="00D73A34" w:rsidRDefault="00D73A34" w:rsidP="00D73A34">
      <w:r w:rsidRPr="00D73A34">
        <w:rPr>
          <w:noProof/>
        </w:rPr>
        <w:drawing>
          <wp:anchor distT="0" distB="0" distL="114300" distR="114300" simplePos="0" relativeHeight="251656704" behindDoc="1" locked="0" layoutInCell="1" allowOverlap="1" wp14:anchorId="299CCC5F" wp14:editId="54184BBE">
            <wp:simplePos x="0" y="0"/>
            <wp:positionH relativeFrom="column">
              <wp:posOffset>3764915</wp:posOffset>
            </wp:positionH>
            <wp:positionV relativeFrom="paragraph">
              <wp:posOffset>0</wp:posOffset>
            </wp:positionV>
            <wp:extent cx="143510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218" y="21257"/>
                <wp:lineTo x="21218" y="0"/>
                <wp:lineTo x="0" y="0"/>
              </wp:wrapPolygon>
            </wp:wrapTight>
            <wp:docPr id="140871336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3364" name="Imagem 1" descr="Uma imagem com texto, captura de ecrã, Tipo de letra, número&#10;&#10;Descrição gerada automa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Viver(</w:t>
      </w:r>
      <w:r w:rsidRPr="00CD26D5">
        <w:rPr>
          <w:strike/>
          <w:u w:val="single"/>
        </w:rPr>
        <w:t>CC</w:t>
      </w:r>
      <w:r>
        <w:t xml:space="preserve">, </w:t>
      </w:r>
      <w:proofErr w:type="spellStart"/>
      <w:r w:rsidRPr="00CD26D5">
        <w:rPr>
          <w:strike/>
          <w:u w:val="single"/>
        </w:rPr>
        <w:t>ID</w:t>
      </w:r>
      <w:r>
        <w:rPr>
          <w:strike/>
          <w:u w:val="single"/>
        </w:rPr>
        <w:t>_Paises</w:t>
      </w:r>
      <w:proofErr w:type="spellEnd"/>
      <w:r>
        <w:t xml:space="preserve">, </w:t>
      </w:r>
      <w:proofErr w:type="spellStart"/>
      <w:r w:rsidRPr="00CD26D5">
        <w:rPr>
          <w:u w:val="single"/>
        </w:rPr>
        <w:t>Data_inicio</w:t>
      </w:r>
      <w:r>
        <w:t>,Data_fim</w:t>
      </w:r>
      <w:proofErr w:type="spellEnd"/>
      <w:r>
        <w:t>)</w:t>
      </w:r>
      <w:r w:rsidRPr="00D73A34">
        <w:rPr>
          <w:noProof/>
        </w:rPr>
        <w:t xml:space="preserve"> </w:t>
      </w:r>
    </w:p>
    <w:p w14:paraId="2091D8CE" w14:textId="77777777" w:rsidR="00D73A34" w:rsidRDefault="00D73A34" w:rsidP="00D73A34">
      <w:r>
        <w:tab/>
        <w:t>CC referência Pessoas</w:t>
      </w:r>
    </w:p>
    <w:p w14:paraId="1637158E" w14:textId="77777777" w:rsidR="00D73A34" w:rsidRDefault="00D73A34" w:rsidP="00D73A34">
      <w:pPr>
        <w:ind w:left="708" w:hanging="708"/>
      </w:pPr>
      <w:r>
        <w:tab/>
        <w:t>ID referência Países</w:t>
      </w:r>
    </w:p>
    <w:p w14:paraId="536E5B85" w14:textId="77777777" w:rsidR="002465C6" w:rsidRDefault="002465C6" w:rsidP="00AD364A"/>
    <w:p w14:paraId="345A6160" w14:textId="65B8AF5E" w:rsidR="002465C6" w:rsidRDefault="00D73A34" w:rsidP="00D73A34">
      <w:pPr>
        <w:pStyle w:val="Legenda"/>
        <w:ind w:left="5664" w:firstLine="708"/>
      </w:pPr>
      <w:bookmarkStart w:id="62" w:name="_Toc164594118"/>
      <w:bookmarkStart w:id="63" w:name="_Toc165292488"/>
      <w:bookmarkStart w:id="64" w:name="_Toc165292425"/>
      <w:r>
        <w:t xml:space="preserve">Figura </w:t>
      </w:r>
      <w:fldSimple w:instr=" SEQ Figura \* ARABIC ">
        <w:r w:rsidR="00A15686">
          <w:rPr>
            <w:noProof/>
          </w:rPr>
          <w:t>18</w:t>
        </w:r>
      </w:fldSimple>
      <w:r>
        <w:t>:Viver</w:t>
      </w:r>
      <w:bookmarkEnd w:id="62"/>
      <w:bookmarkEnd w:id="63"/>
      <w:bookmarkEnd w:id="64"/>
    </w:p>
    <w:p w14:paraId="6B3F3F85" w14:textId="7BD6BF8B" w:rsidR="00D73A34" w:rsidRDefault="00D73A34" w:rsidP="00AD364A">
      <w:r w:rsidRPr="00D73A34">
        <w:rPr>
          <w:noProof/>
        </w:rPr>
        <w:drawing>
          <wp:anchor distT="0" distB="0" distL="114300" distR="114300" simplePos="0" relativeHeight="251657728" behindDoc="1" locked="0" layoutInCell="1" allowOverlap="1" wp14:anchorId="1D6B6F02" wp14:editId="2008D11F">
            <wp:simplePos x="0" y="0"/>
            <wp:positionH relativeFrom="column">
              <wp:posOffset>3656965</wp:posOffset>
            </wp:positionH>
            <wp:positionV relativeFrom="paragraph">
              <wp:posOffset>110490</wp:posOffset>
            </wp:positionV>
            <wp:extent cx="1701165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286" y="21415"/>
                <wp:lineTo x="21286" y="0"/>
                <wp:lineTo x="0" y="0"/>
              </wp:wrapPolygon>
            </wp:wrapTight>
            <wp:docPr id="61992240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22406" name="Imagem 1" descr="Uma imagem com texto, captura de ecrã, Tipo de letra, númer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8EBEB" w14:textId="7D42C25F" w:rsidR="00D73A34" w:rsidRDefault="00D73A34" w:rsidP="00D73A34">
      <w:r>
        <w:t>Classificar(</w:t>
      </w:r>
      <w:r w:rsidRPr="00CD26D5">
        <w:rPr>
          <w:strike/>
          <w:u w:val="single"/>
        </w:rPr>
        <w:t>ISBN</w:t>
      </w:r>
      <w:r>
        <w:t xml:space="preserve">, </w:t>
      </w:r>
      <w:r w:rsidRPr="001F6606">
        <w:rPr>
          <w:strike/>
          <w:u w:val="single"/>
        </w:rPr>
        <w:t>C</w:t>
      </w:r>
      <w:r>
        <w:rPr>
          <w:strike/>
          <w:u w:val="single"/>
        </w:rPr>
        <w:t>C</w:t>
      </w:r>
      <w:r>
        <w:t xml:space="preserve">, </w:t>
      </w:r>
      <w:proofErr w:type="spellStart"/>
      <w:r w:rsidRPr="006878AB">
        <w:rPr>
          <w:strike/>
          <w:u w:val="single"/>
        </w:rPr>
        <w:t>ID_Fabricacao</w:t>
      </w:r>
      <w:proofErr w:type="spellEnd"/>
      <w:r>
        <w:t>)</w:t>
      </w:r>
    </w:p>
    <w:p w14:paraId="1E9F8052" w14:textId="0FBA9C36" w:rsidR="00D73A34" w:rsidRDefault="00D73A34" w:rsidP="00D73A34">
      <w:r>
        <w:tab/>
        <w:t>IBSN referência Manuais Escolares</w:t>
      </w:r>
    </w:p>
    <w:p w14:paraId="680A9DA2" w14:textId="6BB78E30" w:rsidR="00D73A34" w:rsidRDefault="00D73A34" w:rsidP="00D73A34">
      <w:r>
        <w:tab/>
        <w:t xml:space="preserve">CC referência Pessoas  </w:t>
      </w:r>
    </w:p>
    <w:p w14:paraId="7A4E3381" w14:textId="77777777" w:rsidR="00D73A34" w:rsidRDefault="00D73A34" w:rsidP="00D73A34">
      <w:r>
        <w:tab/>
      </w:r>
      <w:proofErr w:type="spellStart"/>
      <w:r>
        <w:t>ID_Fabricacao</w:t>
      </w:r>
      <w:proofErr w:type="spellEnd"/>
      <w:r>
        <w:t xml:space="preserve"> referência Tipos Fabricação</w:t>
      </w:r>
    </w:p>
    <w:p w14:paraId="1B7792DE" w14:textId="77777777" w:rsidR="00D73A34" w:rsidRDefault="00D73A34" w:rsidP="00AD364A"/>
    <w:p w14:paraId="053F5507" w14:textId="61C78AE9" w:rsidR="00D73A34" w:rsidRDefault="00D73A34" w:rsidP="00D73A34">
      <w:pPr>
        <w:pStyle w:val="Legenda"/>
        <w:ind w:left="5664" w:firstLine="708"/>
      </w:pPr>
      <w:bookmarkStart w:id="65" w:name="_Toc164594119"/>
      <w:bookmarkStart w:id="66" w:name="_Toc165292489"/>
      <w:bookmarkStart w:id="67" w:name="_Toc165292426"/>
      <w:r>
        <w:t xml:space="preserve">Figura </w:t>
      </w:r>
      <w:fldSimple w:instr=" SEQ Figura \* ARABIC ">
        <w:r w:rsidR="00A15686">
          <w:rPr>
            <w:noProof/>
          </w:rPr>
          <w:t>19</w:t>
        </w:r>
      </w:fldSimple>
      <w:r>
        <w:t>:Classificar</w:t>
      </w:r>
      <w:bookmarkEnd w:id="65"/>
      <w:bookmarkEnd w:id="66"/>
      <w:bookmarkEnd w:id="67"/>
    </w:p>
    <w:p w14:paraId="22B6861C" w14:textId="77777777" w:rsidR="00D73A34" w:rsidRDefault="00D73A34" w:rsidP="00D73A34"/>
    <w:p w14:paraId="1EDEAFAB" w14:textId="4C7865D0" w:rsidR="00D73A34" w:rsidRDefault="00D73A34" w:rsidP="00D73A34">
      <w:pPr>
        <w:ind w:left="708" w:hanging="708"/>
      </w:pPr>
      <w:r w:rsidRPr="00D73A34">
        <w:rPr>
          <w:noProof/>
        </w:rPr>
        <w:drawing>
          <wp:anchor distT="0" distB="0" distL="114300" distR="114300" simplePos="0" relativeHeight="251658752" behindDoc="1" locked="0" layoutInCell="1" allowOverlap="1" wp14:anchorId="6F68A694" wp14:editId="1E2585C1">
            <wp:simplePos x="0" y="0"/>
            <wp:positionH relativeFrom="column">
              <wp:posOffset>4171315</wp:posOffset>
            </wp:positionH>
            <wp:positionV relativeFrom="paragraph">
              <wp:posOffset>60960</wp:posOffset>
            </wp:positionV>
            <wp:extent cx="1244600" cy="1240790"/>
            <wp:effectExtent l="0" t="0" r="0" b="0"/>
            <wp:wrapTight wrapText="bothSides">
              <wp:wrapPolygon edited="0">
                <wp:start x="0" y="0"/>
                <wp:lineTo x="0" y="21224"/>
                <wp:lineTo x="21159" y="21224"/>
                <wp:lineTo x="21159" y="0"/>
                <wp:lineTo x="0" y="0"/>
              </wp:wrapPolygon>
            </wp:wrapTight>
            <wp:docPr id="2482160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6066" name="Imagem 1" descr="Uma imagem com texto, captura de ecrã, Tipo de letra, número&#10;&#10;Descrição gerada automaticament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5E7F2" w14:textId="1E188993" w:rsidR="00D73A34" w:rsidRDefault="00D73A34" w:rsidP="00D73A34">
      <w:r>
        <w:t>Vender(</w:t>
      </w:r>
      <w:r w:rsidRPr="00BE43B4">
        <w:rPr>
          <w:strike/>
          <w:u w:val="single"/>
        </w:rPr>
        <w:t>ID</w:t>
      </w:r>
      <w:r>
        <w:rPr>
          <w:strike/>
          <w:u w:val="single"/>
        </w:rPr>
        <w:t xml:space="preserve"> Países</w:t>
      </w:r>
      <w:r>
        <w:t xml:space="preserve">, </w:t>
      </w:r>
      <w:r>
        <w:rPr>
          <w:strike/>
          <w:u w:val="single"/>
        </w:rPr>
        <w:t>ID_EDITORAS</w:t>
      </w:r>
      <w:r w:rsidRPr="000F2B85">
        <w:rPr>
          <w:u w:val="single"/>
        </w:rPr>
        <w:t xml:space="preserve">, </w:t>
      </w:r>
      <w:proofErr w:type="spellStart"/>
      <w:r w:rsidRPr="000F2B85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Data_Vendas</w:t>
      </w:r>
      <w:proofErr w:type="spellEnd"/>
      <w:r>
        <w:t xml:space="preserve">, Quantidade, </w:t>
      </w:r>
      <w:proofErr w:type="spellStart"/>
      <w:r>
        <w:t>preco_unitario</w:t>
      </w:r>
      <w:proofErr w:type="spellEnd"/>
      <w:r>
        <w:t>)</w:t>
      </w:r>
    </w:p>
    <w:p w14:paraId="5DA00AED" w14:textId="42B55DB1" w:rsidR="00D73A34" w:rsidRDefault="00D73A34" w:rsidP="00D73A34">
      <w:r>
        <w:tab/>
      </w:r>
      <w:proofErr w:type="spellStart"/>
      <w:r>
        <w:t>ID_Paises</w:t>
      </w:r>
      <w:proofErr w:type="spellEnd"/>
      <w:r>
        <w:t xml:space="preserve"> referência </w:t>
      </w:r>
      <w:proofErr w:type="spellStart"/>
      <w:r>
        <w:t>Paises</w:t>
      </w:r>
      <w:proofErr w:type="spellEnd"/>
    </w:p>
    <w:p w14:paraId="6E35A3FB" w14:textId="2D46E6DC" w:rsidR="00D73A34" w:rsidRPr="00D73A34" w:rsidRDefault="00D73A34" w:rsidP="00D73A34">
      <w:r>
        <w:tab/>
      </w:r>
      <w:proofErr w:type="spellStart"/>
      <w:r>
        <w:t>ID_Editoras</w:t>
      </w:r>
      <w:proofErr w:type="spellEnd"/>
      <w:r>
        <w:t xml:space="preserve"> </w:t>
      </w:r>
      <w:proofErr w:type="spellStart"/>
      <w:r>
        <w:t>referecia</w:t>
      </w:r>
      <w:proofErr w:type="spellEnd"/>
      <w:r>
        <w:t xml:space="preserve"> Editoras</w:t>
      </w:r>
      <w:r w:rsidRPr="00D73A34">
        <w:rPr>
          <w:noProof/>
        </w:rPr>
        <w:t xml:space="preserve"> </w:t>
      </w:r>
    </w:p>
    <w:p w14:paraId="41A7830E" w14:textId="0D88C7C9" w:rsidR="00D73A34" w:rsidRDefault="00D73A34" w:rsidP="00F71A3E">
      <w:pPr>
        <w:pStyle w:val="Legenda"/>
        <w:ind w:left="6372" w:firstLine="708"/>
      </w:pPr>
      <w:bookmarkStart w:id="68" w:name="_Toc164594120"/>
      <w:bookmarkStart w:id="69" w:name="_Toc165292490"/>
      <w:bookmarkStart w:id="70" w:name="_Toc165292427"/>
      <w:r>
        <w:t xml:space="preserve">Figura </w:t>
      </w:r>
      <w:fldSimple w:instr=" SEQ Figura \* ARABIC ">
        <w:r w:rsidR="00A15686">
          <w:rPr>
            <w:noProof/>
          </w:rPr>
          <w:t>20</w:t>
        </w:r>
      </w:fldSimple>
      <w:r>
        <w:t>:Vende</w:t>
      </w:r>
      <w:bookmarkEnd w:id="68"/>
      <w:r w:rsidR="00F71A3E">
        <w:t>r</w:t>
      </w:r>
      <w:bookmarkEnd w:id="69"/>
      <w:bookmarkEnd w:id="70"/>
    </w:p>
    <w:p w14:paraId="7988FEC6" w14:textId="6A334A5A" w:rsidR="00BA33C6" w:rsidRDefault="00206D56" w:rsidP="00BA33C6">
      <w:pPr>
        <w:spacing w:line="257" w:lineRule="auto"/>
        <w:rPr>
          <w:rFonts w:ascii="Aptos" w:eastAsia="Aptos" w:hAnsi="Aptos" w:cs="Aptos"/>
          <w:lang w:val="pt-BR"/>
        </w:rPr>
      </w:pPr>
      <w:r w:rsidRPr="00206D56">
        <w:rPr>
          <w:rFonts w:ascii="Aptos" w:eastAsia="Aptos" w:hAnsi="Aptos" w:cs="Aptos"/>
          <w:noProof/>
          <w:lang w:val="pt-BR"/>
        </w:rPr>
        <w:drawing>
          <wp:anchor distT="0" distB="0" distL="114300" distR="114300" simplePos="0" relativeHeight="251664896" behindDoc="0" locked="0" layoutInCell="1" allowOverlap="1" wp14:anchorId="00052DD6" wp14:editId="5E6993AA">
            <wp:simplePos x="0" y="0"/>
            <wp:positionH relativeFrom="column">
              <wp:posOffset>3936365</wp:posOffset>
            </wp:positionH>
            <wp:positionV relativeFrom="paragraph">
              <wp:posOffset>116840</wp:posOffset>
            </wp:positionV>
            <wp:extent cx="1604197" cy="1206500"/>
            <wp:effectExtent l="0" t="0" r="0" b="0"/>
            <wp:wrapNone/>
            <wp:docPr id="94845329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53298" name="Imagem 1" descr="Uma imagem com texto, captura de ecrã, Tipo de letra, file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197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22C92" w14:textId="48477AB1" w:rsidR="00BA33C6" w:rsidRDefault="00BA33C6" w:rsidP="00BA33C6">
      <w:pPr>
        <w:spacing w:line="257" w:lineRule="auto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ManuaisEscolares_Erratas(</w:t>
      </w:r>
      <w:r w:rsidRPr="009D0D6C">
        <w:rPr>
          <w:rFonts w:ascii="Aptos" w:eastAsia="Aptos" w:hAnsi="Aptos" w:cs="Aptos"/>
          <w:strike/>
          <w:lang w:val="pt-BR"/>
        </w:rPr>
        <w:t>ISBN</w:t>
      </w:r>
      <w:r>
        <w:rPr>
          <w:rFonts w:ascii="Aptos" w:eastAsia="Aptos" w:hAnsi="Aptos" w:cs="Aptos"/>
          <w:lang w:val="pt-BR"/>
        </w:rPr>
        <w:t xml:space="preserve">, </w:t>
      </w:r>
      <w:r w:rsidRPr="009D0D6C">
        <w:rPr>
          <w:rFonts w:ascii="Aptos" w:eastAsia="Aptos" w:hAnsi="Aptos" w:cs="Aptos"/>
          <w:strike/>
          <w:u w:val="single"/>
          <w:lang w:val="pt-BR"/>
        </w:rPr>
        <w:t>ID_Erratas</w:t>
      </w:r>
      <w:r>
        <w:rPr>
          <w:rFonts w:ascii="Aptos" w:eastAsia="Aptos" w:hAnsi="Aptos" w:cs="Aptos"/>
          <w:lang w:val="pt-BR"/>
        </w:rPr>
        <w:t>)</w:t>
      </w:r>
    </w:p>
    <w:p w14:paraId="13708756" w14:textId="6FFB2588" w:rsidR="00191ED4" w:rsidRDefault="00191ED4" w:rsidP="00191ED4">
      <w:pPr>
        <w:spacing w:line="257" w:lineRule="auto"/>
        <w:ind w:firstLine="708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ISBN referencia Manuais_Escolares</w:t>
      </w:r>
    </w:p>
    <w:p w14:paraId="5F04B32D" w14:textId="463BEE32" w:rsidR="00191ED4" w:rsidRPr="00CC49F4" w:rsidRDefault="00191ED4" w:rsidP="00191ED4">
      <w:pPr>
        <w:spacing w:line="257" w:lineRule="auto"/>
      </w:pPr>
      <w:r>
        <w:rPr>
          <w:rFonts w:ascii="Aptos" w:eastAsia="Aptos" w:hAnsi="Aptos" w:cs="Aptos"/>
          <w:lang w:val="pt-BR"/>
        </w:rPr>
        <w:tab/>
        <w:t>ID_Erratas referencia Erratas</w:t>
      </w:r>
    </w:p>
    <w:p w14:paraId="13F0AED9" w14:textId="4CB85B13" w:rsidR="00191ED4" w:rsidRDefault="00206D56" w:rsidP="00BA33C6">
      <w:pPr>
        <w:spacing w:line="257" w:lineRule="auto"/>
        <w:rPr>
          <w:rFonts w:ascii="Aptos" w:eastAsia="Aptos" w:hAnsi="Aptos" w:cs="Aptos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91E8A60" wp14:editId="763D437D">
                <wp:simplePos x="0" y="0"/>
                <wp:positionH relativeFrom="column">
                  <wp:posOffset>3783965</wp:posOffset>
                </wp:positionH>
                <wp:positionV relativeFrom="paragraph">
                  <wp:posOffset>250190</wp:posOffset>
                </wp:positionV>
                <wp:extent cx="1915160" cy="635"/>
                <wp:effectExtent l="0" t="0" r="8890" b="0"/>
                <wp:wrapNone/>
                <wp:docPr id="3528199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F8281" w14:textId="49912799" w:rsidR="00206D56" w:rsidRPr="003B6CE3" w:rsidRDefault="00206D56" w:rsidP="00206D56">
                            <w:pPr>
                              <w:pStyle w:val="Legenda"/>
                              <w:rPr>
                                <w:rFonts w:ascii="Aptos" w:eastAsia="Aptos" w:hAnsi="Aptos" w:cs="Aptos"/>
                                <w:sz w:val="22"/>
                                <w:szCs w:val="22"/>
                                <w:lang w:val="pt-BR"/>
                              </w:rPr>
                            </w:pPr>
                            <w:bookmarkStart w:id="71" w:name="_Toc165292491"/>
                            <w:bookmarkStart w:id="72" w:name="_Toc165292428"/>
                            <w:r>
                              <w:t xml:space="preserve">Figura </w:t>
                            </w:r>
                            <w:fldSimple w:instr=" SEQ Figura \* ARABIC ">
                              <w:r w:rsidR="00A15686">
                                <w:rPr>
                                  <w:noProof/>
                                </w:rPr>
                                <w:t>21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ManuaisEscolares_Erratas</w:t>
                            </w:r>
                            <w:bookmarkEnd w:id="71"/>
                            <w:bookmarkEnd w:id="7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1E8A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97.95pt;margin-top:19.7pt;width:150.8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" stroked="f">
                <v:textbox style="mso-fit-shape-to-text:t" inset="0,0,0,0">
                  <w:txbxContent>
                    <w:p w14:paraId="258F8281" w14:textId="49912799" w:rsidR="00206D56" w:rsidRPr="003B6CE3" w:rsidRDefault="00206D56" w:rsidP="00206D56">
                      <w:pPr>
                        <w:pStyle w:val="Legenda"/>
                        <w:rPr>
                          <w:rFonts w:ascii="Aptos" w:eastAsia="Aptos" w:hAnsi="Aptos" w:cs="Aptos"/>
                          <w:sz w:val="22"/>
                          <w:szCs w:val="22"/>
                          <w:lang w:val="pt-BR"/>
                        </w:rPr>
                      </w:pPr>
                      <w:bookmarkStart w:id="73" w:name="_Toc165292491"/>
                      <w:bookmarkStart w:id="74" w:name="_Toc165292428"/>
                      <w:r>
                        <w:t xml:space="preserve">Figura </w:t>
                      </w:r>
                      <w:fldSimple w:instr=" SEQ Figura \* ARABIC ">
                        <w:r w:rsidR="00A15686">
                          <w:rPr>
                            <w:noProof/>
                          </w:rPr>
                          <w:t>21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ManuaisEscolares_Erratas</w:t>
                      </w:r>
                      <w:bookmarkEnd w:id="73"/>
                      <w:bookmarkEnd w:id="74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1FC583" w14:textId="77777777" w:rsidR="007834B4" w:rsidRPr="007834B4" w:rsidRDefault="007834B4" w:rsidP="007834B4"/>
    <w:p w14:paraId="76E936FE" w14:textId="525B753E" w:rsidR="00D73A34" w:rsidRDefault="005F39D2" w:rsidP="005F39D2">
      <w:pPr>
        <w:pStyle w:val="Ttulo3"/>
      </w:pPr>
      <w:bookmarkStart w:id="75" w:name="_Toc165292397"/>
      <w:r>
        <w:t>3.2. Normalização</w:t>
      </w:r>
      <w:bookmarkEnd w:id="75"/>
    </w:p>
    <w:p w14:paraId="7C394772" w14:textId="77777777" w:rsidR="005F39D2" w:rsidRDefault="005F39D2" w:rsidP="005F39D2"/>
    <w:p w14:paraId="294EAD07" w14:textId="53CC60AD" w:rsidR="00853BF2" w:rsidRPr="00FF43EE" w:rsidRDefault="00FF43EE" w:rsidP="005F39D2">
      <w:pPr>
        <w:rPr>
          <w:b/>
          <w:bCs/>
          <w:sz w:val="28"/>
          <w:szCs w:val="28"/>
        </w:rPr>
      </w:pPr>
      <w:r w:rsidRPr="00FF43EE">
        <w:rPr>
          <w:b/>
          <w:bCs/>
          <w:sz w:val="28"/>
          <w:szCs w:val="28"/>
        </w:rPr>
        <w:t>Entidades</w:t>
      </w:r>
    </w:p>
    <w:p w14:paraId="330EECCC" w14:textId="4C8AF0ED" w:rsidR="00853BF2" w:rsidRDefault="00853BF2" w:rsidP="00853BF2">
      <w:r>
        <w:t>Pessoas (</w:t>
      </w:r>
      <w:r>
        <w:rPr>
          <w:u w:val="single"/>
        </w:rPr>
        <w:t>CC</w:t>
      </w:r>
      <w:r>
        <w:t xml:space="preserve">, </w:t>
      </w:r>
      <w:proofErr w:type="spellStart"/>
      <w:r w:rsidR="004A01FB">
        <w:t>N</w:t>
      </w:r>
      <w:r>
        <w:t>ome_</w:t>
      </w:r>
      <w:r w:rsidR="004A01FB">
        <w:t>P</w:t>
      </w:r>
      <w:r>
        <w:t>essoas</w:t>
      </w:r>
      <w:proofErr w:type="spellEnd"/>
      <w:r>
        <w:t xml:space="preserve">, Telefone,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Pr="00853BF2">
        <w:t>End_Morada</w:t>
      </w:r>
      <w:proofErr w:type="spellEnd"/>
      <w:r w:rsidRPr="00853BF2">
        <w:t xml:space="preserve">, </w:t>
      </w:r>
      <w:proofErr w:type="spellStart"/>
      <w:r w:rsidRPr="00853BF2">
        <w:t>End_Localidade</w:t>
      </w:r>
      <w:proofErr w:type="spellEnd"/>
      <w:r w:rsidRPr="00853BF2">
        <w:t xml:space="preserve">, </w:t>
      </w:r>
      <w:proofErr w:type="spellStart"/>
      <w:r w:rsidRPr="00853BF2">
        <w:t>End_CodigoPostal</w:t>
      </w:r>
      <w:proofErr w:type="spellEnd"/>
      <w:r w:rsidRPr="00853BF2">
        <w:t>)</w:t>
      </w:r>
    </w:p>
    <w:p w14:paraId="1DE1FD55" w14:textId="36E18C32" w:rsidR="00853BF2" w:rsidRDefault="00853BF2" w:rsidP="00853BF2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</w:t>
      </w:r>
      <w:r w:rsidR="00FF43EE">
        <w:t>;</w:t>
      </w:r>
    </w:p>
    <w:p w14:paraId="2356AC30" w14:textId="0208667A" w:rsidR="00853BF2" w:rsidRPr="00853BF2" w:rsidRDefault="00853BF2" w:rsidP="004E03AC">
      <w:pPr>
        <w:pStyle w:val="PargrafodaLista"/>
        <w:numPr>
          <w:ilvl w:val="0"/>
          <w:numId w:val="6"/>
        </w:numPr>
      </w:pPr>
      <w:r>
        <w:t>Encontra-se na 2ª Forma Normal (Encontra</w:t>
      </w:r>
      <w:r w:rsidR="00FF43EE">
        <w:t>-</w:t>
      </w:r>
      <w:r>
        <w:t>se na 1ª Forma Normal e os atributos não chave dependem funcionalmente da totalidade da chave)</w:t>
      </w:r>
      <w:r w:rsidR="004E03AC">
        <w:t>;</w:t>
      </w:r>
    </w:p>
    <w:tbl>
      <w:tblPr>
        <w:tblStyle w:val="TabelacomGrelha"/>
        <w:tblpPr w:leftFromText="141" w:rightFromText="141" w:vertAnchor="text" w:horzAnchor="margin" w:tblpXSpec="center" w:tblpY="165"/>
        <w:tblW w:w="11234" w:type="dxa"/>
        <w:tblLook w:val="04A0" w:firstRow="1" w:lastRow="0" w:firstColumn="1" w:lastColumn="0" w:noHBand="0" w:noVBand="1"/>
      </w:tblPr>
      <w:tblGrid>
        <w:gridCol w:w="569"/>
        <w:gridCol w:w="1689"/>
        <w:gridCol w:w="1015"/>
        <w:gridCol w:w="1264"/>
        <w:gridCol w:w="1979"/>
        <w:gridCol w:w="2268"/>
        <w:gridCol w:w="2450"/>
      </w:tblGrid>
      <w:tr w:rsidR="004A01FB" w14:paraId="74774C61" w14:textId="77777777" w:rsidTr="004A01FB">
        <w:tc>
          <w:tcPr>
            <w:tcW w:w="569" w:type="dxa"/>
          </w:tcPr>
          <w:p w14:paraId="56D0C82C" w14:textId="77777777" w:rsidR="004A01FB" w:rsidRPr="00D81071" w:rsidRDefault="004A01FB" w:rsidP="004A01FB">
            <w:pPr>
              <w:rPr>
                <w:u w:val="single"/>
              </w:rPr>
            </w:pPr>
            <w:r w:rsidRPr="00D81071">
              <w:rPr>
                <w:u w:val="single"/>
              </w:rPr>
              <w:t>CC</w:t>
            </w:r>
          </w:p>
        </w:tc>
        <w:tc>
          <w:tcPr>
            <w:tcW w:w="1689" w:type="dxa"/>
          </w:tcPr>
          <w:p w14:paraId="229C1747" w14:textId="64CBADE2" w:rsidR="004A01FB" w:rsidRDefault="004A01FB" w:rsidP="004A01FB">
            <w:proofErr w:type="spellStart"/>
            <w:r>
              <w:t>Nome_Pessoas</w:t>
            </w:r>
            <w:proofErr w:type="spellEnd"/>
          </w:p>
        </w:tc>
        <w:tc>
          <w:tcPr>
            <w:tcW w:w="1015" w:type="dxa"/>
          </w:tcPr>
          <w:p w14:paraId="5935C9B8" w14:textId="77777777" w:rsidR="004A01FB" w:rsidRDefault="004A01FB" w:rsidP="004A01FB">
            <w:r>
              <w:t>Telefone</w:t>
            </w:r>
          </w:p>
        </w:tc>
        <w:tc>
          <w:tcPr>
            <w:tcW w:w="1264" w:type="dxa"/>
          </w:tcPr>
          <w:p w14:paraId="7F888A41" w14:textId="23F7CA3F" w:rsidR="004A01FB" w:rsidRDefault="004A01FB" w:rsidP="004A01FB">
            <w:proofErr w:type="spellStart"/>
            <w:r>
              <w:t>Data_Nasc</w:t>
            </w:r>
            <w:proofErr w:type="spellEnd"/>
          </w:p>
        </w:tc>
        <w:tc>
          <w:tcPr>
            <w:tcW w:w="1979" w:type="dxa"/>
          </w:tcPr>
          <w:p w14:paraId="342CEDD4" w14:textId="62D89A79" w:rsidR="004A01FB" w:rsidRDefault="004A01FB" w:rsidP="004A01FB">
            <w:proofErr w:type="spellStart"/>
            <w:r>
              <w:t>End_Morada</w:t>
            </w:r>
            <w:proofErr w:type="spellEnd"/>
          </w:p>
        </w:tc>
        <w:tc>
          <w:tcPr>
            <w:tcW w:w="2268" w:type="dxa"/>
          </w:tcPr>
          <w:p w14:paraId="3AACAE90" w14:textId="1D598A7A" w:rsidR="004A01FB" w:rsidRDefault="004A01FB" w:rsidP="004A01FB">
            <w:proofErr w:type="spellStart"/>
            <w:r>
              <w:t>End_Localidade</w:t>
            </w:r>
            <w:proofErr w:type="spellEnd"/>
          </w:p>
        </w:tc>
        <w:tc>
          <w:tcPr>
            <w:tcW w:w="2450" w:type="dxa"/>
          </w:tcPr>
          <w:p w14:paraId="0DB1AE45" w14:textId="5ACE91BA" w:rsidR="004A01FB" w:rsidRDefault="004A01FB" w:rsidP="004A01FB">
            <w:proofErr w:type="spellStart"/>
            <w:r>
              <w:t>End_CodigoPostal</w:t>
            </w:r>
            <w:proofErr w:type="spellEnd"/>
          </w:p>
        </w:tc>
      </w:tr>
      <w:tr w:rsidR="004A01FB" w14:paraId="1A2877E7" w14:textId="77777777" w:rsidTr="004A01FB">
        <w:tc>
          <w:tcPr>
            <w:tcW w:w="569" w:type="dxa"/>
          </w:tcPr>
          <w:p w14:paraId="1FBA11BD" w14:textId="3BA70599" w:rsidR="004A01FB" w:rsidRDefault="004A01FB" w:rsidP="004A01FB">
            <w:r>
              <w:t>222</w:t>
            </w:r>
          </w:p>
        </w:tc>
        <w:tc>
          <w:tcPr>
            <w:tcW w:w="1689" w:type="dxa"/>
          </w:tcPr>
          <w:p w14:paraId="404733BC" w14:textId="77777777" w:rsidR="004A01FB" w:rsidRDefault="004A01FB" w:rsidP="004A01FB">
            <w:r>
              <w:t>Leonor</w:t>
            </w:r>
          </w:p>
        </w:tc>
        <w:tc>
          <w:tcPr>
            <w:tcW w:w="1015" w:type="dxa"/>
          </w:tcPr>
          <w:p w14:paraId="0698965B" w14:textId="77777777" w:rsidR="004A01FB" w:rsidRDefault="004A01FB" w:rsidP="004A01FB">
            <w:r>
              <w:t>933…</w:t>
            </w:r>
          </w:p>
        </w:tc>
        <w:tc>
          <w:tcPr>
            <w:tcW w:w="1264" w:type="dxa"/>
          </w:tcPr>
          <w:p w14:paraId="26CCD97B" w14:textId="77777777" w:rsidR="004A01FB" w:rsidRDefault="004A01FB" w:rsidP="004A01FB">
            <w:r>
              <w:t>4/3</w:t>
            </w:r>
          </w:p>
        </w:tc>
        <w:tc>
          <w:tcPr>
            <w:tcW w:w="1979" w:type="dxa"/>
          </w:tcPr>
          <w:p w14:paraId="1BC014E9" w14:textId="77777777" w:rsidR="004A01FB" w:rsidRDefault="004A01FB" w:rsidP="004A01FB">
            <w:r>
              <w:t>São Dinis</w:t>
            </w:r>
          </w:p>
        </w:tc>
        <w:tc>
          <w:tcPr>
            <w:tcW w:w="2268" w:type="dxa"/>
          </w:tcPr>
          <w:p w14:paraId="32EEDE3A" w14:textId="77777777" w:rsidR="004A01FB" w:rsidRDefault="004A01FB" w:rsidP="004A01FB">
            <w:r>
              <w:t>Vila real</w:t>
            </w:r>
          </w:p>
        </w:tc>
        <w:tc>
          <w:tcPr>
            <w:tcW w:w="2450" w:type="dxa"/>
          </w:tcPr>
          <w:p w14:paraId="10D017A9" w14:textId="653E235F" w:rsidR="004A01FB" w:rsidRDefault="004A01FB" w:rsidP="004A01FB">
            <w:r>
              <w:t>5000-540</w:t>
            </w:r>
          </w:p>
        </w:tc>
      </w:tr>
      <w:tr w:rsidR="004A01FB" w14:paraId="763B6261" w14:textId="77777777" w:rsidTr="004A01FB">
        <w:tc>
          <w:tcPr>
            <w:tcW w:w="569" w:type="dxa"/>
          </w:tcPr>
          <w:p w14:paraId="1D8C93AA" w14:textId="77777777" w:rsidR="004A01FB" w:rsidRDefault="004A01FB" w:rsidP="004A01FB">
            <w:r>
              <w:t>333</w:t>
            </w:r>
          </w:p>
        </w:tc>
        <w:tc>
          <w:tcPr>
            <w:tcW w:w="1689" w:type="dxa"/>
          </w:tcPr>
          <w:p w14:paraId="3509A3D2" w14:textId="77777777" w:rsidR="004A01FB" w:rsidRDefault="004A01FB" w:rsidP="004A01FB">
            <w:r>
              <w:t>Ana</w:t>
            </w:r>
          </w:p>
        </w:tc>
        <w:tc>
          <w:tcPr>
            <w:tcW w:w="1015" w:type="dxa"/>
          </w:tcPr>
          <w:p w14:paraId="4DDE7892" w14:textId="77777777" w:rsidR="004A01FB" w:rsidRDefault="004A01FB" w:rsidP="004A01FB">
            <w:r>
              <w:t>963…</w:t>
            </w:r>
          </w:p>
        </w:tc>
        <w:tc>
          <w:tcPr>
            <w:tcW w:w="1264" w:type="dxa"/>
          </w:tcPr>
          <w:p w14:paraId="6AC4453D" w14:textId="77777777" w:rsidR="004A01FB" w:rsidRDefault="004A01FB" w:rsidP="004A01FB">
            <w:r>
              <w:t>6/2</w:t>
            </w:r>
          </w:p>
        </w:tc>
        <w:tc>
          <w:tcPr>
            <w:tcW w:w="1979" w:type="dxa"/>
          </w:tcPr>
          <w:p w14:paraId="06A12AF4" w14:textId="77777777" w:rsidR="004A01FB" w:rsidRDefault="004A01FB" w:rsidP="004A01FB">
            <w:r>
              <w:t>Mateus</w:t>
            </w:r>
          </w:p>
        </w:tc>
        <w:tc>
          <w:tcPr>
            <w:tcW w:w="2268" w:type="dxa"/>
          </w:tcPr>
          <w:p w14:paraId="6FF9746E" w14:textId="77777777" w:rsidR="004A01FB" w:rsidRDefault="004A01FB" w:rsidP="004A01FB">
            <w:r>
              <w:t>Vila Real</w:t>
            </w:r>
          </w:p>
        </w:tc>
        <w:tc>
          <w:tcPr>
            <w:tcW w:w="2450" w:type="dxa"/>
          </w:tcPr>
          <w:p w14:paraId="4FF49D17" w14:textId="1D9B2FF3" w:rsidR="004A01FB" w:rsidRDefault="004A01FB" w:rsidP="004A01FB">
            <w:r>
              <w:t>5000-550</w:t>
            </w:r>
          </w:p>
        </w:tc>
      </w:tr>
    </w:tbl>
    <w:p w14:paraId="734457E9" w14:textId="77777777" w:rsidR="004E03AC" w:rsidRDefault="004E03AC" w:rsidP="00613E20">
      <w:pPr>
        <w:keepNext/>
      </w:pPr>
    </w:p>
    <w:p w14:paraId="7A5CDB19" w14:textId="22DE2198" w:rsidR="004E03AC" w:rsidRDefault="004E03AC" w:rsidP="004E03AC">
      <w:pPr>
        <w:pStyle w:val="PargrafodaLista"/>
        <w:keepNext/>
        <w:numPr>
          <w:ilvl w:val="0"/>
          <w:numId w:val="7"/>
        </w:numPr>
      </w:pPr>
      <w:r>
        <w:t>Como</w:t>
      </w:r>
      <w:r w:rsidR="00D23E88">
        <w:t xml:space="preserve"> o </w:t>
      </w:r>
      <w:proofErr w:type="spellStart"/>
      <w:r w:rsidR="00D23E88">
        <w:t>End_Morada</w:t>
      </w:r>
      <w:proofErr w:type="spellEnd"/>
      <w:r w:rsidR="00D23E88">
        <w:t xml:space="preserve">, </w:t>
      </w:r>
      <w:proofErr w:type="spellStart"/>
      <w:r w:rsidR="00D23E88">
        <w:t>End_Localidade</w:t>
      </w:r>
      <w:proofErr w:type="spellEnd"/>
      <w:r w:rsidR="00D23E88">
        <w:t xml:space="preserve"> e </w:t>
      </w:r>
      <w:proofErr w:type="spellStart"/>
      <w:r w:rsidR="00D23E88">
        <w:t>Endereco_CodigoPostal</w:t>
      </w:r>
      <w:proofErr w:type="spellEnd"/>
      <w:r w:rsidR="00F00473">
        <w:t xml:space="preserve"> estão relacionados entre si, cria se uma nova tabela Endereços:</w:t>
      </w:r>
    </w:p>
    <w:p w14:paraId="39999432" w14:textId="3BC6FFD6" w:rsidR="00866D17" w:rsidRPr="00866D17" w:rsidRDefault="00866D17" w:rsidP="00866D17">
      <w:pPr>
        <w:keepNext/>
      </w:pPr>
      <w:proofErr w:type="spellStart"/>
      <w:r w:rsidRPr="00866D17">
        <w:t>Enderecos</w:t>
      </w:r>
      <w:proofErr w:type="spellEnd"/>
      <w:r w:rsidRPr="00866D17">
        <w:t>(</w:t>
      </w:r>
      <w:proofErr w:type="spellStart"/>
      <w:r w:rsidRPr="00866D17">
        <w:t>End_Morada</w:t>
      </w:r>
      <w:proofErr w:type="spellEnd"/>
      <w:r w:rsidRPr="00866D17">
        <w:t xml:space="preserve">, </w:t>
      </w:r>
      <w:proofErr w:type="spellStart"/>
      <w:r w:rsidRPr="00AE3EF9">
        <w:rPr>
          <w:u w:val="single"/>
        </w:rPr>
        <w:t>End_CodigoPostal</w:t>
      </w:r>
      <w:proofErr w:type="spellEnd"/>
      <w:r w:rsidR="00AE3EF9">
        <w:t>)</w:t>
      </w:r>
    </w:p>
    <w:p w14:paraId="4B5B665D" w14:textId="0C7377D7" w:rsidR="00866D17" w:rsidRDefault="00866D17" w:rsidP="00866D17">
      <w:r>
        <w:t>Pessoas (</w:t>
      </w:r>
      <w:r w:rsidRPr="00866D17">
        <w:rPr>
          <w:u w:val="single"/>
        </w:rPr>
        <w:t>CC</w:t>
      </w:r>
      <w:r>
        <w:t xml:space="preserve">, </w:t>
      </w:r>
      <w:proofErr w:type="spellStart"/>
      <w:r>
        <w:t>Nome_Pessoas</w:t>
      </w:r>
      <w:proofErr w:type="spellEnd"/>
      <w:r>
        <w:t xml:space="preserve">, Telefone, </w:t>
      </w:r>
      <w:proofErr w:type="spellStart"/>
      <w:r>
        <w:t>Data_Nasc</w:t>
      </w:r>
      <w:proofErr w:type="spellEnd"/>
      <w:r>
        <w:t xml:space="preserve">, </w:t>
      </w:r>
      <w:proofErr w:type="spellStart"/>
      <w:r w:rsidRPr="00AE3EF9">
        <w:rPr>
          <w:strike/>
        </w:rPr>
        <w:t>End_CodigoPostal</w:t>
      </w:r>
      <w:proofErr w:type="spellEnd"/>
      <w:r w:rsidR="00763971" w:rsidRPr="00763971">
        <w:t xml:space="preserve">, </w:t>
      </w:r>
      <w:proofErr w:type="spellStart"/>
      <w:r w:rsidR="00763971" w:rsidRPr="00763971">
        <w:t>End_Localidade</w:t>
      </w:r>
      <w:proofErr w:type="spellEnd"/>
      <w:r w:rsidRPr="00853BF2">
        <w:t>)</w:t>
      </w:r>
    </w:p>
    <w:p w14:paraId="3CFC4A85" w14:textId="57FB28F4" w:rsidR="00F00473" w:rsidRDefault="00AE3EF9" w:rsidP="00F00473">
      <w:pPr>
        <w:keepNext/>
        <w:ind w:left="360"/>
      </w:pPr>
      <w:r>
        <w:tab/>
      </w:r>
      <w:proofErr w:type="spellStart"/>
      <w:r>
        <w:t>End_CodigoPostal</w:t>
      </w:r>
      <w:proofErr w:type="spellEnd"/>
      <w:r>
        <w:t xml:space="preserve"> referencia </w:t>
      </w:r>
      <w:proofErr w:type="spellStart"/>
      <w:r w:rsidR="00F02789">
        <w:t>Enderecos</w:t>
      </w:r>
      <w:proofErr w:type="spellEnd"/>
    </w:p>
    <w:tbl>
      <w:tblPr>
        <w:tblStyle w:val="TabelacomGrelha"/>
        <w:tblpPr w:leftFromText="141" w:rightFromText="141" w:vertAnchor="text" w:horzAnchor="page" w:tblpX="351" w:tblpY="155"/>
        <w:tblW w:w="6799" w:type="dxa"/>
        <w:tblLook w:val="04A0" w:firstRow="1" w:lastRow="0" w:firstColumn="1" w:lastColumn="0" w:noHBand="0" w:noVBand="1"/>
      </w:tblPr>
      <w:tblGrid>
        <w:gridCol w:w="703"/>
        <w:gridCol w:w="1701"/>
        <w:gridCol w:w="1015"/>
        <w:gridCol w:w="1396"/>
        <w:gridCol w:w="1984"/>
      </w:tblGrid>
      <w:tr w:rsidR="00F02789" w14:paraId="4EE3677C" w14:textId="77777777" w:rsidTr="00F02789">
        <w:tc>
          <w:tcPr>
            <w:tcW w:w="703" w:type="dxa"/>
          </w:tcPr>
          <w:p w14:paraId="5B832CB4" w14:textId="77777777" w:rsidR="00F02789" w:rsidRPr="00D81071" w:rsidRDefault="00F02789" w:rsidP="00F02789">
            <w:pPr>
              <w:rPr>
                <w:u w:val="single"/>
              </w:rPr>
            </w:pPr>
            <w:r w:rsidRPr="00D81071">
              <w:rPr>
                <w:u w:val="single"/>
              </w:rPr>
              <w:t>CC</w:t>
            </w:r>
          </w:p>
        </w:tc>
        <w:tc>
          <w:tcPr>
            <w:tcW w:w="1701" w:type="dxa"/>
          </w:tcPr>
          <w:p w14:paraId="5256CDBB" w14:textId="77777777" w:rsidR="00F02789" w:rsidRDefault="00F02789" w:rsidP="00F02789">
            <w:proofErr w:type="spellStart"/>
            <w:r>
              <w:t>Nome_Pessoas</w:t>
            </w:r>
            <w:proofErr w:type="spellEnd"/>
          </w:p>
        </w:tc>
        <w:tc>
          <w:tcPr>
            <w:tcW w:w="1015" w:type="dxa"/>
          </w:tcPr>
          <w:p w14:paraId="671F5EB1" w14:textId="77777777" w:rsidR="00F02789" w:rsidRDefault="00F02789" w:rsidP="00F02789">
            <w:r>
              <w:t>Telefone</w:t>
            </w:r>
          </w:p>
        </w:tc>
        <w:tc>
          <w:tcPr>
            <w:tcW w:w="1396" w:type="dxa"/>
          </w:tcPr>
          <w:p w14:paraId="39808B63" w14:textId="77777777" w:rsidR="00F02789" w:rsidRDefault="00F02789" w:rsidP="00F02789">
            <w:proofErr w:type="spellStart"/>
            <w:r>
              <w:t>Data_Nasc</w:t>
            </w:r>
            <w:proofErr w:type="spellEnd"/>
          </w:p>
        </w:tc>
        <w:tc>
          <w:tcPr>
            <w:tcW w:w="1984" w:type="dxa"/>
          </w:tcPr>
          <w:p w14:paraId="13701BB3" w14:textId="77777777" w:rsidR="00F02789" w:rsidRPr="00D81071" w:rsidRDefault="00F02789" w:rsidP="00F02789">
            <w:pPr>
              <w:rPr>
                <w:strike/>
              </w:rPr>
            </w:pPr>
            <w:proofErr w:type="spellStart"/>
            <w:r w:rsidRPr="00D81071">
              <w:rPr>
                <w:strike/>
              </w:rPr>
              <w:t>End_CodigoPostal</w:t>
            </w:r>
            <w:proofErr w:type="spellEnd"/>
          </w:p>
        </w:tc>
      </w:tr>
      <w:tr w:rsidR="00F02789" w14:paraId="30F856EA" w14:textId="77777777" w:rsidTr="00F02789">
        <w:tc>
          <w:tcPr>
            <w:tcW w:w="703" w:type="dxa"/>
          </w:tcPr>
          <w:p w14:paraId="0505E880" w14:textId="77777777" w:rsidR="00F02789" w:rsidRDefault="00F02789" w:rsidP="00F02789">
            <w:r>
              <w:t>222</w:t>
            </w:r>
          </w:p>
        </w:tc>
        <w:tc>
          <w:tcPr>
            <w:tcW w:w="1701" w:type="dxa"/>
          </w:tcPr>
          <w:p w14:paraId="4EB531EB" w14:textId="77777777" w:rsidR="00F02789" w:rsidRDefault="00F02789" w:rsidP="00F02789">
            <w:r>
              <w:t>Leonor</w:t>
            </w:r>
          </w:p>
        </w:tc>
        <w:tc>
          <w:tcPr>
            <w:tcW w:w="1015" w:type="dxa"/>
          </w:tcPr>
          <w:p w14:paraId="1848DFC9" w14:textId="77777777" w:rsidR="00F02789" w:rsidRDefault="00F02789" w:rsidP="00F02789">
            <w:r>
              <w:t>933…</w:t>
            </w:r>
          </w:p>
        </w:tc>
        <w:tc>
          <w:tcPr>
            <w:tcW w:w="1396" w:type="dxa"/>
          </w:tcPr>
          <w:p w14:paraId="3EBDEC93" w14:textId="77777777" w:rsidR="00F02789" w:rsidRDefault="00F02789" w:rsidP="00F02789">
            <w:r>
              <w:t>4/3</w:t>
            </w:r>
          </w:p>
        </w:tc>
        <w:tc>
          <w:tcPr>
            <w:tcW w:w="1984" w:type="dxa"/>
          </w:tcPr>
          <w:p w14:paraId="172992FB" w14:textId="7F9E020A" w:rsidR="00F02789" w:rsidRDefault="00D81071" w:rsidP="00F02789">
            <w:r>
              <w:t>5000-540</w:t>
            </w:r>
          </w:p>
        </w:tc>
      </w:tr>
      <w:tr w:rsidR="00F02789" w14:paraId="797CAB06" w14:textId="77777777" w:rsidTr="00F02789">
        <w:tc>
          <w:tcPr>
            <w:tcW w:w="703" w:type="dxa"/>
          </w:tcPr>
          <w:p w14:paraId="422B1D88" w14:textId="77777777" w:rsidR="00F02789" w:rsidRDefault="00F02789" w:rsidP="00F02789">
            <w:r>
              <w:t>333</w:t>
            </w:r>
          </w:p>
        </w:tc>
        <w:tc>
          <w:tcPr>
            <w:tcW w:w="1701" w:type="dxa"/>
          </w:tcPr>
          <w:p w14:paraId="0B18D209" w14:textId="77777777" w:rsidR="00F02789" w:rsidRDefault="00F02789" w:rsidP="00F02789">
            <w:r>
              <w:t>Ana</w:t>
            </w:r>
          </w:p>
        </w:tc>
        <w:tc>
          <w:tcPr>
            <w:tcW w:w="1015" w:type="dxa"/>
          </w:tcPr>
          <w:p w14:paraId="523E5EC3" w14:textId="77777777" w:rsidR="00F02789" w:rsidRDefault="00F02789" w:rsidP="00F02789">
            <w:r>
              <w:t>963…</w:t>
            </w:r>
          </w:p>
        </w:tc>
        <w:tc>
          <w:tcPr>
            <w:tcW w:w="1396" w:type="dxa"/>
          </w:tcPr>
          <w:p w14:paraId="3DC64139" w14:textId="77777777" w:rsidR="00F02789" w:rsidRDefault="00F02789" w:rsidP="00F02789">
            <w:r>
              <w:t>6/2</w:t>
            </w:r>
          </w:p>
        </w:tc>
        <w:tc>
          <w:tcPr>
            <w:tcW w:w="1984" w:type="dxa"/>
          </w:tcPr>
          <w:p w14:paraId="79C0EE23" w14:textId="6C24094E" w:rsidR="00F02789" w:rsidRDefault="00D81071" w:rsidP="00F02789">
            <w:r>
              <w:t>5000-550</w:t>
            </w:r>
          </w:p>
        </w:tc>
      </w:tr>
    </w:tbl>
    <w:p w14:paraId="262F233B" w14:textId="77777777" w:rsidR="00F02789" w:rsidRDefault="00F02789" w:rsidP="00F00473">
      <w:pPr>
        <w:keepNext/>
        <w:ind w:left="360"/>
      </w:pPr>
    </w:p>
    <w:tbl>
      <w:tblPr>
        <w:tblStyle w:val="TabelacomGrelha"/>
        <w:tblpPr w:leftFromText="141" w:rightFromText="141" w:vertAnchor="text" w:horzAnchor="margin" w:tblpXSpec="center" w:tblpY="745"/>
        <w:tblW w:w="11234" w:type="dxa"/>
        <w:tblLook w:val="04A0" w:firstRow="1" w:lastRow="0" w:firstColumn="1" w:lastColumn="0" w:noHBand="0" w:noVBand="1"/>
      </w:tblPr>
      <w:tblGrid>
        <w:gridCol w:w="3320"/>
        <w:gridCol w:w="3804"/>
        <w:gridCol w:w="4110"/>
      </w:tblGrid>
      <w:tr w:rsidR="00D81071" w14:paraId="1421C642" w14:textId="77777777" w:rsidTr="00D81071">
        <w:tc>
          <w:tcPr>
            <w:tcW w:w="3320" w:type="dxa"/>
          </w:tcPr>
          <w:p w14:paraId="3DACCAB7" w14:textId="77777777" w:rsidR="00D81071" w:rsidRDefault="00D81071" w:rsidP="00D81071">
            <w:proofErr w:type="spellStart"/>
            <w:r>
              <w:t>End_Morada</w:t>
            </w:r>
            <w:proofErr w:type="spellEnd"/>
          </w:p>
        </w:tc>
        <w:tc>
          <w:tcPr>
            <w:tcW w:w="3804" w:type="dxa"/>
          </w:tcPr>
          <w:p w14:paraId="28E9A387" w14:textId="77777777" w:rsidR="00D81071" w:rsidRDefault="00D81071" w:rsidP="00D81071">
            <w:proofErr w:type="spellStart"/>
            <w:r>
              <w:t>End_Localidade</w:t>
            </w:r>
            <w:proofErr w:type="spellEnd"/>
          </w:p>
        </w:tc>
        <w:tc>
          <w:tcPr>
            <w:tcW w:w="4110" w:type="dxa"/>
          </w:tcPr>
          <w:p w14:paraId="26332BBD" w14:textId="77777777" w:rsidR="00D81071" w:rsidRPr="00D81071" w:rsidRDefault="00D81071" w:rsidP="00D81071">
            <w:pPr>
              <w:rPr>
                <w:u w:val="single"/>
              </w:rPr>
            </w:pPr>
            <w:proofErr w:type="spellStart"/>
            <w:r w:rsidRPr="00D81071">
              <w:rPr>
                <w:u w:val="single"/>
              </w:rPr>
              <w:t>End_CodigoPostal</w:t>
            </w:r>
            <w:proofErr w:type="spellEnd"/>
          </w:p>
        </w:tc>
      </w:tr>
      <w:tr w:rsidR="00D81071" w14:paraId="08D3EE3E" w14:textId="77777777" w:rsidTr="00D81071">
        <w:tc>
          <w:tcPr>
            <w:tcW w:w="3320" w:type="dxa"/>
          </w:tcPr>
          <w:p w14:paraId="6EBF8839" w14:textId="77777777" w:rsidR="00D81071" w:rsidRDefault="00D81071" w:rsidP="00D81071">
            <w:r>
              <w:t>São Dinis</w:t>
            </w:r>
          </w:p>
        </w:tc>
        <w:tc>
          <w:tcPr>
            <w:tcW w:w="3804" w:type="dxa"/>
          </w:tcPr>
          <w:p w14:paraId="44D9E007" w14:textId="4AEB20C8" w:rsidR="00D81071" w:rsidRDefault="00D81071" w:rsidP="00D81071">
            <w:r>
              <w:t xml:space="preserve">Vila </w:t>
            </w:r>
            <w:r w:rsidR="0091694D">
              <w:t>R</w:t>
            </w:r>
            <w:r>
              <w:t>eal</w:t>
            </w:r>
          </w:p>
        </w:tc>
        <w:tc>
          <w:tcPr>
            <w:tcW w:w="4110" w:type="dxa"/>
          </w:tcPr>
          <w:p w14:paraId="757446FA" w14:textId="77777777" w:rsidR="00D81071" w:rsidRDefault="00D81071" w:rsidP="00D81071">
            <w:r>
              <w:t>5000-540</w:t>
            </w:r>
          </w:p>
        </w:tc>
      </w:tr>
      <w:tr w:rsidR="00D81071" w14:paraId="0017CD64" w14:textId="77777777" w:rsidTr="00D81071">
        <w:tc>
          <w:tcPr>
            <w:tcW w:w="3320" w:type="dxa"/>
          </w:tcPr>
          <w:p w14:paraId="45677918" w14:textId="77777777" w:rsidR="00D81071" w:rsidRDefault="00D81071" w:rsidP="00D81071">
            <w:r>
              <w:t>Mateus</w:t>
            </w:r>
          </w:p>
        </w:tc>
        <w:tc>
          <w:tcPr>
            <w:tcW w:w="3804" w:type="dxa"/>
          </w:tcPr>
          <w:p w14:paraId="2D9D6CE1" w14:textId="77777777" w:rsidR="00D81071" w:rsidRDefault="00D81071" w:rsidP="00D81071">
            <w:r>
              <w:t>Vila Real</w:t>
            </w:r>
          </w:p>
        </w:tc>
        <w:tc>
          <w:tcPr>
            <w:tcW w:w="4110" w:type="dxa"/>
          </w:tcPr>
          <w:p w14:paraId="0B66C171" w14:textId="77777777" w:rsidR="00D81071" w:rsidRDefault="00D81071" w:rsidP="00D81071">
            <w:r>
              <w:t>5000-550</w:t>
            </w:r>
          </w:p>
        </w:tc>
      </w:tr>
    </w:tbl>
    <w:p w14:paraId="00595EC5" w14:textId="77777777" w:rsidR="00F02789" w:rsidRDefault="00F02789" w:rsidP="00613E20"/>
    <w:p w14:paraId="1D723CF1" w14:textId="77777777" w:rsidR="00F02789" w:rsidRDefault="00F02789" w:rsidP="00613E20"/>
    <w:p w14:paraId="2A7C1EA5" w14:textId="77777777" w:rsidR="00D81071" w:rsidRDefault="00D81071" w:rsidP="00613E20"/>
    <w:p w14:paraId="3F3B68E8" w14:textId="2C2F37CB" w:rsidR="00613E20" w:rsidRDefault="00613E20" w:rsidP="00613E20">
      <w:proofErr w:type="spellStart"/>
      <w:r>
        <w:t>Tipos_</w:t>
      </w:r>
      <w:r w:rsidR="00076E61">
        <w:t>F</w:t>
      </w:r>
      <w:r>
        <w:t>abricacao</w:t>
      </w:r>
      <w:proofErr w:type="spellEnd"/>
      <w:r>
        <w:t xml:space="preserve"> (</w:t>
      </w:r>
      <w:proofErr w:type="spellStart"/>
      <w:r w:rsidRPr="002208B6">
        <w:rPr>
          <w:u w:val="single"/>
        </w:rPr>
        <w:t>ID</w:t>
      </w:r>
      <w:r>
        <w:rPr>
          <w:u w:val="single"/>
        </w:rPr>
        <w:t>_Fabricacao</w:t>
      </w:r>
      <w:proofErr w:type="spellEnd"/>
      <w:r>
        <w:t xml:space="preserve">, </w:t>
      </w:r>
      <w:proofErr w:type="spellStart"/>
      <w:r w:rsidR="004A01FB">
        <w:t>N</w:t>
      </w:r>
      <w:r>
        <w:t>ome_Fabricacao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)</w:t>
      </w:r>
    </w:p>
    <w:p w14:paraId="18D611CA" w14:textId="77777777" w:rsidR="00613E20" w:rsidRDefault="00613E20" w:rsidP="00613E20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67754181" w14:textId="77777777" w:rsidR="00613E20" w:rsidRDefault="00613E20" w:rsidP="00613E20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p w14:paraId="185EEAE0" w14:textId="77777777" w:rsidR="00613E20" w:rsidRDefault="00613E20" w:rsidP="00613E20">
      <w:pPr>
        <w:pStyle w:val="PargrafodaLista"/>
        <w:numPr>
          <w:ilvl w:val="0"/>
          <w:numId w:val="6"/>
        </w:numPr>
      </w:pPr>
      <w:r>
        <w:t>Encontra-se na 3ª Forma Normal (Encontra-se na 2ª Forma Normal e os atributos não chave não dependem funcionalmente uns dos outros).</w:t>
      </w:r>
    </w:p>
    <w:p w14:paraId="73A1F6F8" w14:textId="77777777" w:rsidR="00076E61" w:rsidRDefault="00076E61" w:rsidP="00076E61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01FB" w14:paraId="442C6E34" w14:textId="77777777">
        <w:tc>
          <w:tcPr>
            <w:tcW w:w="2831" w:type="dxa"/>
          </w:tcPr>
          <w:p w14:paraId="06039C5C" w14:textId="77777777" w:rsidR="004A01FB" w:rsidRPr="00F8243C" w:rsidRDefault="004A01FB">
            <w:pPr>
              <w:rPr>
                <w:u w:val="single"/>
              </w:rPr>
            </w:pPr>
            <w:proofErr w:type="spellStart"/>
            <w:r w:rsidRPr="00F8243C">
              <w:rPr>
                <w:u w:val="single"/>
              </w:rPr>
              <w:t>ID_Fabricacao</w:t>
            </w:r>
            <w:proofErr w:type="spellEnd"/>
          </w:p>
        </w:tc>
        <w:tc>
          <w:tcPr>
            <w:tcW w:w="2831" w:type="dxa"/>
          </w:tcPr>
          <w:p w14:paraId="53921950" w14:textId="5A63D0D1" w:rsidR="004A01FB" w:rsidRDefault="004A01FB">
            <w:proofErr w:type="spellStart"/>
            <w:r>
              <w:t>Nome_Fabricacao</w:t>
            </w:r>
            <w:proofErr w:type="spellEnd"/>
          </w:p>
        </w:tc>
        <w:tc>
          <w:tcPr>
            <w:tcW w:w="2832" w:type="dxa"/>
          </w:tcPr>
          <w:p w14:paraId="26E1EC21" w14:textId="77777777" w:rsidR="004A01FB" w:rsidRDefault="004A01FB">
            <w:proofErr w:type="spellStart"/>
            <w:r>
              <w:t>descricao</w:t>
            </w:r>
            <w:proofErr w:type="spellEnd"/>
          </w:p>
        </w:tc>
      </w:tr>
      <w:tr w:rsidR="004A01FB" w14:paraId="1CF8A674" w14:textId="77777777">
        <w:tc>
          <w:tcPr>
            <w:tcW w:w="2831" w:type="dxa"/>
          </w:tcPr>
          <w:p w14:paraId="778C8DEA" w14:textId="77777777" w:rsidR="004A01FB" w:rsidRDefault="004A01FB">
            <w:r>
              <w:t>2</w:t>
            </w:r>
          </w:p>
        </w:tc>
        <w:tc>
          <w:tcPr>
            <w:tcW w:w="2831" w:type="dxa"/>
          </w:tcPr>
          <w:p w14:paraId="662D3FB8" w14:textId="77777777" w:rsidR="004A01FB" w:rsidRDefault="004A01FB">
            <w:r>
              <w:t>Português</w:t>
            </w:r>
          </w:p>
        </w:tc>
        <w:tc>
          <w:tcPr>
            <w:tcW w:w="2832" w:type="dxa"/>
          </w:tcPr>
          <w:p w14:paraId="70F25D78" w14:textId="77777777" w:rsidR="004A01FB" w:rsidRDefault="004A01FB">
            <w:r>
              <w:t xml:space="preserve">Livro de português </w:t>
            </w:r>
          </w:p>
        </w:tc>
      </w:tr>
      <w:tr w:rsidR="004A01FB" w14:paraId="083EF536" w14:textId="77777777">
        <w:tc>
          <w:tcPr>
            <w:tcW w:w="2831" w:type="dxa"/>
          </w:tcPr>
          <w:p w14:paraId="0A166C50" w14:textId="77777777" w:rsidR="004A01FB" w:rsidRDefault="004A01FB">
            <w:r>
              <w:t>1</w:t>
            </w:r>
          </w:p>
        </w:tc>
        <w:tc>
          <w:tcPr>
            <w:tcW w:w="2831" w:type="dxa"/>
          </w:tcPr>
          <w:p w14:paraId="1945E712" w14:textId="77777777" w:rsidR="004A01FB" w:rsidRDefault="004A01FB">
            <w:r>
              <w:t>Inglês</w:t>
            </w:r>
          </w:p>
        </w:tc>
        <w:tc>
          <w:tcPr>
            <w:tcW w:w="2832" w:type="dxa"/>
          </w:tcPr>
          <w:p w14:paraId="29BE653F" w14:textId="77777777" w:rsidR="004A01FB" w:rsidRDefault="004A01FB">
            <w:r>
              <w:t>Livro Inglês</w:t>
            </w:r>
          </w:p>
        </w:tc>
      </w:tr>
    </w:tbl>
    <w:p w14:paraId="544A4975" w14:textId="5EE1AFDE" w:rsidR="00076E61" w:rsidRDefault="00076E61" w:rsidP="004A01FB">
      <w:pPr>
        <w:pStyle w:val="Legenda"/>
      </w:pPr>
    </w:p>
    <w:p w14:paraId="1F74F408" w14:textId="77777777" w:rsidR="0091694D" w:rsidRDefault="0091694D" w:rsidP="008F07F9"/>
    <w:p w14:paraId="36B45EA7" w14:textId="39557BA3" w:rsidR="008F07F9" w:rsidRDefault="008F07F9" w:rsidP="008F07F9">
      <w:r>
        <w:t>Formandos(</w:t>
      </w:r>
      <w:r w:rsidRPr="00F84F4C">
        <w:rPr>
          <w:strike/>
          <w:u w:val="single"/>
        </w:rPr>
        <w:t>CC</w:t>
      </w:r>
      <w:r>
        <w:t xml:space="preserve">,  </w:t>
      </w:r>
      <w:proofErr w:type="spellStart"/>
      <w:r w:rsidR="004A01FB">
        <w:t>F</w:t>
      </w:r>
      <w:r>
        <w:t>ormacao</w:t>
      </w:r>
      <w:proofErr w:type="spellEnd"/>
      <w:r>
        <w:t>, idade)</w:t>
      </w:r>
    </w:p>
    <w:p w14:paraId="409FFAAB" w14:textId="77777777" w:rsidR="008F07F9" w:rsidRDefault="008F07F9" w:rsidP="008F07F9">
      <w:pPr>
        <w:ind w:firstLine="708"/>
      </w:pPr>
      <w:r>
        <w:t>CC referencia Pessoas</w:t>
      </w:r>
    </w:p>
    <w:p w14:paraId="091D53BE" w14:textId="77777777" w:rsidR="008F07F9" w:rsidRDefault="008F07F9" w:rsidP="008F07F9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452246FC" w14:textId="77777777" w:rsidR="008F07F9" w:rsidRDefault="008F07F9" w:rsidP="008F07F9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p w14:paraId="4F0A1CC5" w14:textId="77777777" w:rsidR="008F07F9" w:rsidRDefault="008F07F9" w:rsidP="008F07F9">
      <w:pPr>
        <w:pStyle w:val="PargrafodaLista"/>
        <w:numPr>
          <w:ilvl w:val="0"/>
          <w:numId w:val="6"/>
        </w:numPr>
      </w:pPr>
      <w:r>
        <w:t>Encontra-se na 3ª Forma Normal (Encontra-se na 2ª Forma Normal e os atributos não chave não dependem funcionalmente uns dos outros).</w:t>
      </w:r>
    </w:p>
    <w:tbl>
      <w:tblPr>
        <w:tblStyle w:val="TabelacomGrelh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2558"/>
        <w:gridCol w:w="2648"/>
        <w:gridCol w:w="2580"/>
      </w:tblGrid>
      <w:tr w:rsidR="004A01FB" w14:paraId="29A47BB7" w14:textId="77777777" w:rsidTr="004A01FB">
        <w:tc>
          <w:tcPr>
            <w:tcW w:w="2558" w:type="dxa"/>
          </w:tcPr>
          <w:p w14:paraId="3D595B65" w14:textId="77777777" w:rsidR="004A01FB" w:rsidRDefault="004A01FB" w:rsidP="004A01FB">
            <w:r w:rsidRPr="00F8243C">
              <w:rPr>
                <w:strike/>
                <w:u w:val="single"/>
              </w:rPr>
              <w:t>CC</w:t>
            </w:r>
          </w:p>
        </w:tc>
        <w:tc>
          <w:tcPr>
            <w:tcW w:w="2648" w:type="dxa"/>
          </w:tcPr>
          <w:p w14:paraId="2813FFD8" w14:textId="77777777" w:rsidR="004A01FB" w:rsidRDefault="004A01FB" w:rsidP="004A01FB">
            <w:proofErr w:type="spellStart"/>
            <w:r>
              <w:t>Formacao</w:t>
            </w:r>
            <w:proofErr w:type="spellEnd"/>
          </w:p>
        </w:tc>
        <w:tc>
          <w:tcPr>
            <w:tcW w:w="2580" w:type="dxa"/>
          </w:tcPr>
          <w:p w14:paraId="224AC641" w14:textId="77777777" w:rsidR="004A01FB" w:rsidRDefault="004A01FB" w:rsidP="004A01FB">
            <w:r>
              <w:t>idade</w:t>
            </w:r>
          </w:p>
        </w:tc>
      </w:tr>
      <w:tr w:rsidR="004A01FB" w14:paraId="3C29906F" w14:textId="77777777" w:rsidTr="004A01FB">
        <w:tc>
          <w:tcPr>
            <w:tcW w:w="2558" w:type="dxa"/>
          </w:tcPr>
          <w:p w14:paraId="262AD5A0" w14:textId="77777777" w:rsidR="004A01FB" w:rsidRDefault="004A01FB" w:rsidP="004A01FB">
            <w:r>
              <w:t>312</w:t>
            </w:r>
          </w:p>
        </w:tc>
        <w:tc>
          <w:tcPr>
            <w:tcW w:w="2648" w:type="dxa"/>
          </w:tcPr>
          <w:p w14:paraId="5452332A" w14:textId="77777777" w:rsidR="004A01FB" w:rsidRDefault="004A01FB" w:rsidP="004A01FB">
            <w:r>
              <w:t>Informática</w:t>
            </w:r>
          </w:p>
        </w:tc>
        <w:tc>
          <w:tcPr>
            <w:tcW w:w="2580" w:type="dxa"/>
          </w:tcPr>
          <w:p w14:paraId="7081BC81" w14:textId="77777777" w:rsidR="004A01FB" w:rsidRDefault="004A01FB" w:rsidP="004A01FB">
            <w:r>
              <w:t>22</w:t>
            </w:r>
          </w:p>
        </w:tc>
      </w:tr>
      <w:tr w:rsidR="004A01FB" w14:paraId="049030DE" w14:textId="77777777" w:rsidTr="004A01FB">
        <w:tc>
          <w:tcPr>
            <w:tcW w:w="2558" w:type="dxa"/>
          </w:tcPr>
          <w:p w14:paraId="2196B7A3" w14:textId="77777777" w:rsidR="004A01FB" w:rsidRDefault="004A01FB" w:rsidP="004A01FB">
            <w:r>
              <w:t>312</w:t>
            </w:r>
          </w:p>
        </w:tc>
        <w:tc>
          <w:tcPr>
            <w:tcW w:w="2648" w:type="dxa"/>
          </w:tcPr>
          <w:p w14:paraId="2E0F9C5E" w14:textId="77777777" w:rsidR="004A01FB" w:rsidRDefault="004A01FB" w:rsidP="004A01FB">
            <w:r>
              <w:t>Ciências da vida</w:t>
            </w:r>
          </w:p>
        </w:tc>
        <w:tc>
          <w:tcPr>
            <w:tcW w:w="2580" w:type="dxa"/>
          </w:tcPr>
          <w:p w14:paraId="27EE85CF" w14:textId="77777777" w:rsidR="004A01FB" w:rsidRDefault="004A01FB" w:rsidP="004A01FB">
            <w:r>
              <w:t>22</w:t>
            </w:r>
          </w:p>
        </w:tc>
      </w:tr>
    </w:tbl>
    <w:p w14:paraId="33DF67D4" w14:textId="77777777" w:rsidR="00076E61" w:rsidRDefault="00076E61" w:rsidP="00076E61"/>
    <w:p w14:paraId="6BB77033" w14:textId="77777777" w:rsidR="004A01FB" w:rsidRDefault="004A01FB" w:rsidP="004A01FB">
      <w:pPr>
        <w:ind w:firstLine="708"/>
      </w:pPr>
    </w:p>
    <w:p w14:paraId="7DE57564" w14:textId="739F0C00" w:rsidR="004A01FB" w:rsidRDefault="004A01FB" w:rsidP="00782A0D">
      <w:r>
        <w:t>Formadores(</w:t>
      </w:r>
      <w:r w:rsidRPr="00B312F2">
        <w:rPr>
          <w:strike/>
          <w:u w:val="single"/>
        </w:rPr>
        <w:t>CC</w:t>
      </w:r>
      <w:r>
        <w:t xml:space="preserve">, </w:t>
      </w:r>
      <w:proofErr w:type="spellStart"/>
      <w:r>
        <w:t>Nivel</w:t>
      </w:r>
      <w:proofErr w:type="spellEnd"/>
      <w:r>
        <w:t>)</w:t>
      </w:r>
    </w:p>
    <w:p w14:paraId="5C24A5DE" w14:textId="77777777" w:rsidR="004A01FB" w:rsidRDefault="004A01FB" w:rsidP="00782A0D">
      <w:pPr>
        <w:ind w:firstLine="360"/>
      </w:pPr>
      <w:r>
        <w:t>CC referencia Pessoas</w:t>
      </w:r>
    </w:p>
    <w:p w14:paraId="36CDFEE1" w14:textId="77777777" w:rsidR="004A01FB" w:rsidRDefault="004A01FB" w:rsidP="004A01FB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17B7D389" w14:textId="77777777" w:rsidR="004A01FB" w:rsidRDefault="004A01FB" w:rsidP="004A01FB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p w14:paraId="023AE16D" w14:textId="77777777" w:rsidR="004A01FB" w:rsidRDefault="004A01FB" w:rsidP="004A01FB">
      <w:pPr>
        <w:pStyle w:val="PargrafodaLista"/>
        <w:numPr>
          <w:ilvl w:val="0"/>
          <w:numId w:val="6"/>
        </w:numPr>
      </w:pPr>
      <w:r>
        <w:lastRenderedPageBreak/>
        <w:t>Encontra-se na 3ª Forma Normal (Encontra-se na 2ª Forma Normal e os atributos não chave não dependem funcionalmente uns dos outros).</w:t>
      </w:r>
    </w:p>
    <w:tbl>
      <w:tblPr>
        <w:tblStyle w:val="TabelacomGrelha"/>
        <w:tblpPr w:leftFromText="141" w:rightFromText="141" w:vertAnchor="text" w:horzAnchor="margin" w:tblpXSpec="center" w:tblpY="92"/>
        <w:tblW w:w="0" w:type="auto"/>
        <w:tblLook w:val="04A0" w:firstRow="1" w:lastRow="0" w:firstColumn="1" w:lastColumn="0" w:noHBand="0" w:noVBand="1"/>
      </w:tblPr>
      <w:tblGrid>
        <w:gridCol w:w="2551"/>
        <w:gridCol w:w="2269"/>
      </w:tblGrid>
      <w:tr w:rsidR="004A01FB" w:rsidRPr="00F8243C" w14:paraId="44EAD7EE" w14:textId="77777777" w:rsidTr="004A01FB">
        <w:tc>
          <w:tcPr>
            <w:tcW w:w="2551" w:type="dxa"/>
          </w:tcPr>
          <w:p w14:paraId="75DEF341" w14:textId="77777777" w:rsidR="004A01FB" w:rsidRPr="00F8243C" w:rsidRDefault="004A01FB" w:rsidP="004A01FB">
            <w:pPr>
              <w:rPr>
                <w:strike/>
                <w:u w:val="single"/>
              </w:rPr>
            </w:pPr>
            <w:r w:rsidRPr="00F8243C">
              <w:rPr>
                <w:strike/>
                <w:u w:val="single"/>
              </w:rPr>
              <w:t>CC</w:t>
            </w:r>
          </w:p>
        </w:tc>
        <w:tc>
          <w:tcPr>
            <w:tcW w:w="2269" w:type="dxa"/>
          </w:tcPr>
          <w:p w14:paraId="052704AB" w14:textId="04D4C547" w:rsidR="004A01FB" w:rsidRPr="00F8243C" w:rsidRDefault="004A01FB" w:rsidP="004A01FB">
            <w:proofErr w:type="spellStart"/>
            <w:r>
              <w:t>Nivel</w:t>
            </w:r>
            <w:proofErr w:type="spellEnd"/>
          </w:p>
        </w:tc>
      </w:tr>
      <w:tr w:rsidR="004A01FB" w14:paraId="18C9F5CC" w14:textId="77777777" w:rsidTr="004A01FB">
        <w:tc>
          <w:tcPr>
            <w:tcW w:w="2551" w:type="dxa"/>
          </w:tcPr>
          <w:p w14:paraId="006AAE11" w14:textId="77777777" w:rsidR="004A01FB" w:rsidRPr="004A01FB" w:rsidRDefault="004A01FB" w:rsidP="004A01FB">
            <w:r w:rsidRPr="004A01FB">
              <w:t>222</w:t>
            </w:r>
          </w:p>
        </w:tc>
        <w:tc>
          <w:tcPr>
            <w:tcW w:w="2269" w:type="dxa"/>
          </w:tcPr>
          <w:p w14:paraId="17A4652C" w14:textId="77777777" w:rsidR="004A01FB" w:rsidRPr="004A01FB" w:rsidRDefault="004A01FB" w:rsidP="004A01FB">
            <w:r w:rsidRPr="004A01FB">
              <w:t>2</w:t>
            </w:r>
          </w:p>
        </w:tc>
      </w:tr>
      <w:tr w:rsidR="004A01FB" w14:paraId="364DF614" w14:textId="77777777" w:rsidTr="004A01FB">
        <w:tc>
          <w:tcPr>
            <w:tcW w:w="2551" w:type="dxa"/>
          </w:tcPr>
          <w:p w14:paraId="16E7438E" w14:textId="77777777" w:rsidR="004A01FB" w:rsidRPr="004A01FB" w:rsidRDefault="004A01FB" w:rsidP="004A01FB">
            <w:r w:rsidRPr="004A01FB">
              <w:t>333</w:t>
            </w:r>
          </w:p>
        </w:tc>
        <w:tc>
          <w:tcPr>
            <w:tcW w:w="2269" w:type="dxa"/>
          </w:tcPr>
          <w:p w14:paraId="41174F67" w14:textId="77777777" w:rsidR="004A01FB" w:rsidRPr="004A01FB" w:rsidRDefault="004A01FB" w:rsidP="004A01FB">
            <w:r w:rsidRPr="004A01FB">
              <w:t>3</w:t>
            </w:r>
          </w:p>
        </w:tc>
      </w:tr>
    </w:tbl>
    <w:p w14:paraId="269ED7EA" w14:textId="77777777" w:rsidR="004A01FB" w:rsidRDefault="004A01FB" w:rsidP="004A01FB">
      <w:pPr>
        <w:ind w:left="708" w:firstLine="708"/>
      </w:pPr>
    </w:p>
    <w:p w14:paraId="1C88CDEC" w14:textId="77777777" w:rsidR="004A01FB" w:rsidRPr="00076E61" w:rsidRDefault="004A01FB" w:rsidP="00076E61"/>
    <w:p w14:paraId="52949A6C" w14:textId="77777777" w:rsidR="004A01FB" w:rsidRDefault="004A01FB" w:rsidP="004A01FB"/>
    <w:p w14:paraId="6D3203F3" w14:textId="0FB24040" w:rsidR="004A01FB" w:rsidRDefault="004A01FB" w:rsidP="00782A0D">
      <w:r>
        <w:t>Países(</w:t>
      </w:r>
      <w:proofErr w:type="spellStart"/>
      <w:r w:rsidRPr="00C84C81">
        <w:rPr>
          <w:u w:val="single"/>
        </w:rPr>
        <w:t>ID_Paises</w:t>
      </w:r>
      <w:r>
        <w:rPr>
          <w:u w:val="single"/>
        </w:rPr>
        <w:t>,</w:t>
      </w:r>
      <w:r>
        <w:t>Nome_Paises,Criador</w:t>
      </w:r>
      <w:proofErr w:type="spellEnd"/>
      <w:r>
        <w:t>)</w:t>
      </w:r>
    </w:p>
    <w:p w14:paraId="023110AE" w14:textId="77777777" w:rsidR="00782A0D" w:rsidRDefault="00782A0D" w:rsidP="00782A0D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2F598438" w14:textId="77777777" w:rsidR="00782A0D" w:rsidRDefault="00782A0D" w:rsidP="00782A0D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p w14:paraId="18321F7E" w14:textId="77777777" w:rsidR="00782A0D" w:rsidRDefault="00782A0D" w:rsidP="00782A0D">
      <w:pPr>
        <w:pStyle w:val="PargrafodaLista"/>
        <w:numPr>
          <w:ilvl w:val="0"/>
          <w:numId w:val="6"/>
        </w:numPr>
      </w:pPr>
      <w:r>
        <w:t>Encontra-se na 3ª Forma Normal (Encontra-se na 2ª Forma Normal e os atributos não chave não dependem funcionalmente uns dos outros).</w:t>
      </w:r>
    </w:p>
    <w:tbl>
      <w:tblPr>
        <w:tblStyle w:val="TabelacomGrelha"/>
        <w:tblpPr w:leftFromText="180" w:rightFromText="180" w:vertAnchor="text" w:horzAnchor="margin" w:tblpXSpec="center" w:tblpY="48"/>
        <w:tblW w:w="4673" w:type="dxa"/>
        <w:tblLook w:val="04A0" w:firstRow="1" w:lastRow="0" w:firstColumn="1" w:lastColumn="0" w:noHBand="0" w:noVBand="1"/>
      </w:tblPr>
      <w:tblGrid>
        <w:gridCol w:w="1271"/>
        <w:gridCol w:w="1559"/>
        <w:gridCol w:w="1843"/>
      </w:tblGrid>
      <w:tr w:rsidR="00782A0D" w14:paraId="42D711BB" w14:textId="77777777" w:rsidTr="00782A0D">
        <w:trPr>
          <w:trHeight w:val="208"/>
        </w:trPr>
        <w:tc>
          <w:tcPr>
            <w:tcW w:w="1271" w:type="dxa"/>
          </w:tcPr>
          <w:p w14:paraId="363174C6" w14:textId="77777777" w:rsidR="00782A0D" w:rsidRPr="00641ADB" w:rsidRDefault="00782A0D" w:rsidP="00782A0D">
            <w:pPr>
              <w:rPr>
                <w:u w:val="single"/>
              </w:rPr>
            </w:pPr>
            <w:proofErr w:type="spellStart"/>
            <w:r w:rsidRPr="00641ADB">
              <w:rPr>
                <w:u w:val="single"/>
              </w:rPr>
              <w:t>ID_Paises</w:t>
            </w:r>
            <w:proofErr w:type="spellEnd"/>
          </w:p>
        </w:tc>
        <w:tc>
          <w:tcPr>
            <w:tcW w:w="1559" w:type="dxa"/>
          </w:tcPr>
          <w:p w14:paraId="22599EAE" w14:textId="1E32443E" w:rsidR="00782A0D" w:rsidRDefault="00782A0D" w:rsidP="00782A0D">
            <w:proofErr w:type="spellStart"/>
            <w:r>
              <w:t>Nome_Paises</w:t>
            </w:r>
            <w:proofErr w:type="spellEnd"/>
          </w:p>
        </w:tc>
        <w:tc>
          <w:tcPr>
            <w:tcW w:w="1843" w:type="dxa"/>
          </w:tcPr>
          <w:p w14:paraId="63294F60" w14:textId="77777777" w:rsidR="00782A0D" w:rsidRDefault="00782A0D" w:rsidP="00782A0D">
            <w:r>
              <w:t>Criador</w:t>
            </w:r>
          </w:p>
        </w:tc>
      </w:tr>
      <w:tr w:rsidR="00782A0D" w14:paraId="67DE95C6" w14:textId="77777777" w:rsidTr="00782A0D">
        <w:trPr>
          <w:trHeight w:val="199"/>
        </w:trPr>
        <w:tc>
          <w:tcPr>
            <w:tcW w:w="1271" w:type="dxa"/>
          </w:tcPr>
          <w:p w14:paraId="4FD01670" w14:textId="77777777" w:rsidR="00782A0D" w:rsidRDefault="00782A0D" w:rsidP="00782A0D">
            <w:r>
              <w:t>1</w:t>
            </w:r>
          </w:p>
        </w:tc>
        <w:tc>
          <w:tcPr>
            <w:tcW w:w="1559" w:type="dxa"/>
          </w:tcPr>
          <w:p w14:paraId="7CF9A8EA" w14:textId="77777777" w:rsidR="00782A0D" w:rsidRDefault="00782A0D" w:rsidP="00782A0D">
            <w:r>
              <w:t>Portugal</w:t>
            </w:r>
          </w:p>
        </w:tc>
        <w:tc>
          <w:tcPr>
            <w:tcW w:w="1843" w:type="dxa"/>
          </w:tcPr>
          <w:p w14:paraId="10D21E3C" w14:textId="77777777" w:rsidR="00782A0D" w:rsidRDefault="00782A0D" w:rsidP="00782A0D">
            <w:r w:rsidRPr="00F43E56">
              <w:t>Sim</w:t>
            </w:r>
          </w:p>
        </w:tc>
      </w:tr>
      <w:tr w:rsidR="00782A0D" w14:paraId="131A2578" w14:textId="77777777" w:rsidTr="00782A0D">
        <w:trPr>
          <w:trHeight w:val="326"/>
        </w:trPr>
        <w:tc>
          <w:tcPr>
            <w:tcW w:w="1271" w:type="dxa"/>
          </w:tcPr>
          <w:p w14:paraId="6124ACB0" w14:textId="77777777" w:rsidR="00782A0D" w:rsidRDefault="00782A0D" w:rsidP="00782A0D">
            <w:r>
              <w:t>2</w:t>
            </w:r>
          </w:p>
        </w:tc>
        <w:tc>
          <w:tcPr>
            <w:tcW w:w="1559" w:type="dxa"/>
          </w:tcPr>
          <w:p w14:paraId="5701BB05" w14:textId="77777777" w:rsidR="00782A0D" w:rsidRDefault="00782A0D" w:rsidP="00782A0D">
            <w:r>
              <w:t>Espanha</w:t>
            </w:r>
          </w:p>
        </w:tc>
        <w:tc>
          <w:tcPr>
            <w:tcW w:w="1843" w:type="dxa"/>
          </w:tcPr>
          <w:p w14:paraId="78709BE9" w14:textId="77777777" w:rsidR="00782A0D" w:rsidRDefault="00782A0D" w:rsidP="00782A0D">
            <w:r>
              <w:t>Não</w:t>
            </w:r>
          </w:p>
        </w:tc>
      </w:tr>
    </w:tbl>
    <w:p w14:paraId="6F93FAAB" w14:textId="77777777" w:rsidR="004A01FB" w:rsidRDefault="004A01FB" w:rsidP="004A01FB">
      <w:pPr>
        <w:ind w:firstLine="708"/>
      </w:pPr>
    </w:p>
    <w:p w14:paraId="60E052D1" w14:textId="77777777" w:rsidR="00613E20" w:rsidRDefault="00613E20" w:rsidP="00613E20"/>
    <w:p w14:paraId="05A4E051" w14:textId="77777777" w:rsidR="00782A0D" w:rsidRDefault="00782A0D" w:rsidP="00613E20"/>
    <w:p w14:paraId="1B56E8D2" w14:textId="77777777" w:rsidR="0091694D" w:rsidRDefault="0091694D" w:rsidP="000F0386"/>
    <w:p w14:paraId="439A1B2A" w14:textId="77777777" w:rsidR="0091694D" w:rsidRDefault="0091694D" w:rsidP="000F0386"/>
    <w:p w14:paraId="48402B71" w14:textId="77777777" w:rsidR="0091694D" w:rsidRDefault="0091694D" w:rsidP="000F0386"/>
    <w:p w14:paraId="438668F6" w14:textId="6E5258FE" w:rsidR="000F0386" w:rsidRDefault="000F0386" w:rsidP="000F0386">
      <w:r>
        <w:t>Editoras (</w:t>
      </w:r>
      <w:proofErr w:type="spellStart"/>
      <w:r w:rsidRPr="000F0386">
        <w:rPr>
          <w:u w:val="single"/>
        </w:rPr>
        <w:t>ID_Editoras</w:t>
      </w:r>
      <w:proofErr w:type="spellEnd"/>
      <w:r w:rsidRPr="00AE5E67">
        <w:rPr>
          <w:color w:val="FF0000"/>
        </w:rPr>
        <w:t>,</w:t>
      </w:r>
      <w:r w:rsidRPr="00DB6008">
        <w:t xml:space="preserve"> </w:t>
      </w:r>
      <w:proofErr w:type="spellStart"/>
      <w:r w:rsidRPr="00DB6008">
        <w:t>Nome</w:t>
      </w:r>
      <w:r w:rsidR="00174938" w:rsidRPr="00DB6008">
        <w:t>_Editora</w:t>
      </w:r>
      <w:proofErr w:type="spellEnd"/>
      <w:r>
        <w:t xml:space="preserve">, Cidade, </w:t>
      </w:r>
      <w:proofErr w:type="spellStart"/>
      <w:r>
        <w:t>Total_Vendas</w:t>
      </w:r>
      <w:proofErr w:type="spellEnd"/>
      <w:r>
        <w:t>)</w:t>
      </w:r>
    </w:p>
    <w:p w14:paraId="0F239118" w14:textId="2B0C4ADA" w:rsidR="00782A0D" w:rsidRDefault="00782A0D" w:rsidP="00782A0D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62820B66" w14:textId="77777777" w:rsidR="00782A0D" w:rsidRDefault="00782A0D" w:rsidP="00782A0D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tbl>
      <w:tblPr>
        <w:tblStyle w:val="TabelacomGrelha"/>
        <w:tblpPr w:leftFromText="141" w:rightFromText="141" w:vertAnchor="text" w:horzAnchor="margin" w:tblpY="669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0386" w14:paraId="08CFD2AA" w14:textId="77777777" w:rsidTr="00782A0D">
        <w:tc>
          <w:tcPr>
            <w:tcW w:w="2123" w:type="dxa"/>
          </w:tcPr>
          <w:p w14:paraId="5AB76EDE" w14:textId="7CBF0C18" w:rsidR="000F0386" w:rsidRDefault="000F0386" w:rsidP="000F0386">
            <w:proofErr w:type="spellStart"/>
            <w:r>
              <w:rPr>
                <w:u w:val="single"/>
              </w:rPr>
              <w:t>ID_Editoras</w:t>
            </w:r>
            <w:proofErr w:type="spellEnd"/>
          </w:p>
        </w:tc>
        <w:tc>
          <w:tcPr>
            <w:tcW w:w="2123" w:type="dxa"/>
          </w:tcPr>
          <w:p w14:paraId="4A251EE8" w14:textId="57E05C46" w:rsidR="000F0386" w:rsidRDefault="000F0386" w:rsidP="000F0386">
            <w:proofErr w:type="spellStart"/>
            <w:r>
              <w:t>Nome_Editora</w:t>
            </w:r>
            <w:proofErr w:type="spellEnd"/>
          </w:p>
        </w:tc>
        <w:tc>
          <w:tcPr>
            <w:tcW w:w="2124" w:type="dxa"/>
          </w:tcPr>
          <w:p w14:paraId="0D1F761D" w14:textId="334A8050" w:rsidR="000F0386" w:rsidRDefault="000F0386" w:rsidP="000F0386">
            <w:r>
              <w:t>Cidade</w:t>
            </w:r>
          </w:p>
        </w:tc>
        <w:tc>
          <w:tcPr>
            <w:tcW w:w="2124" w:type="dxa"/>
          </w:tcPr>
          <w:p w14:paraId="0B02E31F" w14:textId="684E1538" w:rsidR="000F0386" w:rsidRDefault="000F0386" w:rsidP="000F0386">
            <w:proofErr w:type="spellStart"/>
            <w:r>
              <w:t>Total_Vendas</w:t>
            </w:r>
            <w:proofErr w:type="spellEnd"/>
          </w:p>
        </w:tc>
      </w:tr>
      <w:tr w:rsidR="000F0386" w14:paraId="5958447A" w14:textId="77777777" w:rsidTr="00782A0D">
        <w:tc>
          <w:tcPr>
            <w:tcW w:w="2123" w:type="dxa"/>
          </w:tcPr>
          <w:p w14:paraId="27D1724A" w14:textId="50AEEA26" w:rsidR="000F0386" w:rsidRDefault="000F0386" w:rsidP="000F0386">
            <w:r>
              <w:t>1111</w:t>
            </w:r>
          </w:p>
        </w:tc>
        <w:tc>
          <w:tcPr>
            <w:tcW w:w="2123" w:type="dxa"/>
          </w:tcPr>
          <w:p w14:paraId="291A5302" w14:textId="43E3A161" w:rsidR="000F0386" w:rsidRDefault="000F0386" w:rsidP="000F0386">
            <w:r>
              <w:rPr>
                <w:rFonts w:ascii="Arial" w:hAnsi="Arial" w:cs="Arial"/>
                <w:shd w:val="clear" w:color="auto" w:fill="FFFFFF"/>
              </w:rPr>
              <w:t>Porto editora</w:t>
            </w:r>
          </w:p>
        </w:tc>
        <w:tc>
          <w:tcPr>
            <w:tcW w:w="2124" w:type="dxa"/>
          </w:tcPr>
          <w:p w14:paraId="71EF2A32" w14:textId="0108BCE5" w:rsidR="000F0386" w:rsidRDefault="000F0386" w:rsidP="000F0386">
            <w:r>
              <w:t>Porto</w:t>
            </w:r>
          </w:p>
        </w:tc>
        <w:tc>
          <w:tcPr>
            <w:tcW w:w="2124" w:type="dxa"/>
          </w:tcPr>
          <w:p w14:paraId="7F32C263" w14:textId="7E6BCB6B" w:rsidR="000F0386" w:rsidRDefault="000F0386" w:rsidP="000F0386">
            <w:r>
              <w:t>4M</w:t>
            </w:r>
          </w:p>
        </w:tc>
      </w:tr>
      <w:tr w:rsidR="000F0386" w14:paraId="3F87D2C7" w14:textId="77777777" w:rsidTr="00782A0D">
        <w:tc>
          <w:tcPr>
            <w:tcW w:w="2123" w:type="dxa"/>
          </w:tcPr>
          <w:p w14:paraId="2A47E78B" w14:textId="0EBE664F" w:rsidR="000F0386" w:rsidRDefault="000F0386" w:rsidP="000F0386">
            <w:r>
              <w:t>1122</w:t>
            </w:r>
          </w:p>
        </w:tc>
        <w:tc>
          <w:tcPr>
            <w:tcW w:w="2123" w:type="dxa"/>
          </w:tcPr>
          <w:p w14:paraId="238A9691" w14:textId="5922C70A" w:rsidR="000F0386" w:rsidRDefault="000F0386" w:rsidP="000F0386">
            <w:proofErr w:type="spellStart"/>
            <w:r>
              <w:t>LeYa</w:t>
            </w:r>
            <w:proofErr w:type="spellEnd"/>
          </w:p>
        </w:tc>
        <w:tc>
          <w:tcPr>
            <w:tcW w:w="2124" w:type="dxa"/>
          </w:tcPr>
          <w:p w14:paraId="16BEEEB4" w14:textId="3631402F" w:rsidR="000F0386" w:rsidRDefault="000F0386" w:rsidP="000F0386">
            <w:r>
              <w:t>Lisboa</w:t>
            </w:r>
          </w:p>
        </w:tc>
        <w:tc>
          <w:tcPr>
            <w:tcW w:w="2124" w:type="dxa"/>
          </w:tcPr>
          <w:p w14:paraId="35D82172" w14:textId="0F7787CF" w:rsidR="000F0386" w:rsidRDefault="000F0386" w:rsidP="000F0386">
            <w:r>
              <w:t>4M</w:t>
            </w:r>
          </w:p>
        </w:tc>
      </w:tr>
    </w:tbl>
    <w:p w14:paraId="31FC4569" w14:textId="77777777" w:rsidR="00782A0D" w:rsidRDefault="00782A0D" w:rsidP="00782A0D">
      <w:pPr>
        <w:pStyle w:val="PargrafodaLista"/>
        <w:numPr>
          <w:ilvl w:val="0"/>
          <w:numId w:val="6"/>
        </w:numPr>
      </w:pPr>
      <w:r>
        <w:t>Encontra-se na 3ª Forma Normal (Encontra-se na 2ª Forma Normal e os atributos não chave não dependem funcionalmente uns dos outros).</w:t>
      </w:r>
    </w:p>
    <w:p w14:paraId="0777C236" w14:textId="77777777" w:rsidR="0091694D" w:rsidRDefault="0091694D" w:rsidP="00782A0D"/>
    <w:p w14:paraId="602C28A5" w14:textId="394C854F" w:rsidR="00782A0D" w:rsidRDefault="00782A0D" w:rsidP="00782A0D">
      <w:proofErr w:type="spellStart"/>
      <w:r>
        <w:t>Manuais_Escolares</w:t>
      </w:r>
      <w:proofErr w:type="spellEnd"/>
      <w:r w:rsidRPr="00C84C81">
        <w:rPr>
          <w:strike/>
          <w:u w:val="single"/>
        </w:rPr>
        <w:t>(</w:t>
      </w:r>
      <w:r w:rsidRPr="00C84C81">
        <w:rPr>
          <w:u w:val="single"/>
        </w:rPr>
        <w:t>ISBN</w:t>
      </w:r>
      <w:r>
        <w:t xml:space="preserve">, Titulo, </w:t>
      </w:r>
      <w:proofErr w:type="spellStart"/>
      <w:r>
        <w:t>Ano</w:t>
      </w:r>
      <w:r w:rsidR="00AE5E67">
        <w:t>_</w:t>
      </w:r>
      <w:r>
        <w:t>escolar</w:t>
      </w:r>
      <w:proofErr w:type="spellEnd"/>
      <w:r>
        <w:t xml:space="preserve">, </w:t>
      </w:r>
      <w:proofErr w:type="spellStart"/>
      <w:r>
        <w:t>Edicao</w:t>
      </w:r>
      <w:proofErr w:type="spellEnd"/>
      <w:r>
        <w:t>, Erratas)</w:t>
      </w:r>
    </w:p>
    <w:p w14:paraId="366A3F96" w14:textId="77777777" w:rsidR="00734B6B" w:rsidRDefault="00734B6B" w:rsidP="00734B6B">
      <w:pPr>
        <w:pStyle w:val="PargrafodaLista"/>
        <w:numPr>
          <w:ilvl w:val="0"/>
          <w:numId w:val="6"/>
        </w:numPr>
      </w:pPr>
      <w:r>
        <w:t xml:space="preserve">Encontra-se na 1ª Forma Normal (Inexistência de atributos </w:t>
      </w:r>
      <w:proofErr w:type="spellStart"/>
      <w:r>
        <w:t>multivalor</w:t>
      </w:r>
      <w:proofErr w:type="spellEnd"/>
      <w:r>
        <w:t xml:space="preserve"> e grupos repetitivos);</w:t>
      </w:r>
    </w:p>
    <w:p w14:paraId="251637B5" w14:textId="77777777" w:rsidR="00734B6B" w:rsidRDefault="00734B6B" w:rsidP="00734B6B">
      <w:pPr>
        <w:pStyle w:val="PargrafodaLista"/>
        <w:numPr>
          <w:ilvl w:val="0"/>
          <w:numId w:val="6"/>
        </w:numPr>
      </w:pPr>
      <w:r>
        <w:t>Encontra-se na 2ª Forma Normal (Encontra-se na 1ª Forma Normal e os atributos não chave dependem funcionalmente da totalidade da chave);</w:t>
      </w:r>
    </w:p>
    <w:p w14:paraId="3AE0A7E8" w14:textId="661AE8C5" w:rsidR="00734B6B" w:rsidRDefault="00734B6B" w:rsidP="00734B6B">
      <w:r>
        <w:t xml:space="preserve">    </w:t>
      </w:r>
      <w:r w:rsidR="004A38DE">
        <w:t xml:space="preserve">Cada Manual Escolar está relacionado de 1:N para a </w:t>
      </w:r>
      <w:r w:rsidR="1EBC133F">
        <w:t>Errata</w:t>
      </w:r>
      <w:r w:rsidR="004A38DE">
        <w:t xml:space="preserve"> (por exemplo, o livro de português tem 5 </w:t>
      </w:r>
      <w:r w:rsidR="32723FCA">
        <w:t>erratas</w:t>
      </w:r>
      <w:r w:rsidR="004A38DE">
        <w:t xml:space="preserve">), cada </w:t>
      </w:r>
      <w:r w:rsidR="1B606365">
        <w:t>errata</w:t>
      </w:r>
      <w:r w:rsidR="004A38DE">
        <w:t xml:space="preserve"> está relacionada de 1:1 para um determinado Manual Escolar e cada edição tem o seu número de erratas</w:t>
      </w:r>
      <w:r w:rsidR="00FD5A1D">
        <w:t xml:space="preserve"> (3FN)</w:t>
      </w:r>
      <w:r w:rsidR="004A38DE">
        <w:t>:</w:t>
      </w:r>
    </w:p>
    <w:tbl>
      <w:tblPr>
        <w:tblStyle w:val="TabelacomGrelha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594"/>
        <w:gridCol w:w="1689"/>
        <w:gridCol w:w="1639"/>
        <w:gridCol w:w="1899"/>
        <w:gridCol w:w="1673"/>
      </w:tblGrid>
      <w:tr w:rsidR="004A38DE" w14:paraId="5D6269C6" w14:textId="77777777" w:rsidTr="004A38DE">
        <w:tc>
          <w:tcPr>
            <w:tcW w:w="1594" w:type="dxa"/>
          </w:tcPr>
          <w:p w14:paraId="4D20FA60" w14:textId="77777777" w:rsidR="004A38DE" w:rsidRPr="00D94A8B" w:rsidRDefault="004A38DE" w:rsidP="004A38DE">
            <w:pPr>
              <w:rPr>
                <w:u w:val="single"/>
              </w:rPr>
            </w:pPr>
            <w:r w:rsidRPr="00D94A8B">
              <w:rPr>
                <w:u w:val="single"/>
              </w:rPr>
              <w:lastRenderedPageBreak/>
              <w:t>ISBN</w:t>
            </w:r>
          </w:p>
        </w:tc>
        <w:tc>
          <w:tcPr>
            <w:tcW w:w="1689" w:type="dxa"/>
          </w:tcPr>
          <w:p w14:paraId="05321769" w14:textId="77777777" w:rsidR="004A38DE" w:rsidRDefault="004A38DE" w:rsidP="004A38DE">
            <w:r>
              <w:t>Titulo</w:t>
            </w:r>
          </w:p>
        </w:tc>
        <w:tc>
          <w:tcPr>
            <w:tcW w:w="1639" w:type="dxa"/>
          </w:tcPr>
          <w:p w14:paraId="6DB8C526" w14:textId="77777777" w:rsidR="004A38DE" w:rsidRDefault="004A38DE" w:rsidP="004A38DE">
            <w:r>
              <w:t>Ano Escolar</w:t>
            </w:r>
          </w:p>
        </w:tc>
        <w:tc>
          <w:tcPr>
            <w:tcW w:w="1899" w:type="dxa"/>
          </w:tcPr>
          <w:p w14:paraId="647030DF" w14:textId="77777777" w:rsidR="004A38DE" w:rsidRDefault="004A38DE" w:rsidP="004A38DE">
            <w:r>
              <w:t>Edição</w:t>
            </w:r>
          </w:p>
        </w:tc>
        <w:tc>
          <w:tcPr>
            <w:tcW w:w="1673" w:type="dxa"/>
          </w:tcPr>
          <w:p w14:paraId="3F0FD4C5" w14:textId="77777777" w:rsidR="004A38DE" w:rsidRDefault="004A38DE" w:rsidP="004A38DE">
            <w:r>
              <w:t>Erratas</w:t>
            </w:r>
          </w:p>
        </w:tc>
      </w:tr>
      <w:tr w:rsidR="004A38DE" w14:paraId="1E1F0A88" w14:textId="77777777" w:rsidTr="004A38DE">
        <w:tc>
          <w:tcPr>
            <w:tcW w:w="1594" w:type="dxa"/>
          </w:tcPr>
          <w:p w14:paraId="2380B376" w14:textId="77777777" w:rsidR="004A38DE" w:rsidRDefault="004A38DE" w:rsidP="004A38DE">
            <w:r>
              <w:t>111111</w:t>
            </w:r>
          </w:p>
        </w:tc>
        <w:tc>
          <w:tcPr>
            <w:tcW w:w="1689" w:type="dxa"/>
          </w:tcPr>
          <w:p w14:paraId="1B718A3D" w14:textId="77777777" w:rsidR="004A38DE" w:rsidRDefault="004A38DE" w:rsidP="004A38DE">
            <w:r>
              <w:t>As 3 Marias</w:t>
            </w:r>
          </w:p>
        </w:tc>
        <w:tc>
          <w:tcPr>
            <w:tcW w:w="1639" w:type="dxa"/>
          </w:tcPr>
          <w:p w14:paraId="6DD10DDD" w14:textId="77777777" w:rsidR="004A38DE" w:rsidRDefault="004A38DE" w:rsidP="004A38DE">
            <w:r>
              <w:t>1</w:t>
            </w:r>
          </w:p>
        </w:tc>
        <w:tc>
          <w:tcPr>
            <w:tcW w:w="1899" w:type="dxa"/>
          </w:tcPr>
          <w:p w14:paraId="080DD0F9" w14:textId="77777777" w:rsidR="004A38DE" w:rsidRDefault="004A38DE" w:rsidP="004A38DE">
            <w:r>
              <w:t>1ª</w:t>
            </w:r>
          </w:p>
        </w:tc>
        <w:tc>
          <w:tcPr>
            <w:tcW w:w="1673" w:type="dxa"/>
          </w:tcPr>
          <w:p w14:paraId="15169356" w14:textId="77777777" w:rsidR="004A38DE" w:rsidRDefault="004A38DE" w:rsidP="004A38DE">
            <w:r>
              <w:t>2</w:t>
            </w:r>
          </w:p>
        </w:tc>
      </w:tr>
      <w:tr w:rsidR="004A38DE" w14:paraId="60BA13AA" w14:textId="77777777" w:rsidTr="004A38DE">
        <w:tc>
          <w:tcPr>
            <w:tcW w:w="1594" w:type="dxa"/>
          </w:tcPr>
          <w:p w14:paraId="27E3D767" w14:textId="77777777" w:rsidR="004A38DE" w:rsidRDefault="004A38DE" w:rsidP="004A38DE">
            <w:r>
              <w:t>222222</w:t>
            </w:r>
          </w:p>
        </w:tc>
        <w:tc>
          <w:tcPr>
            <w:tcW w:w="1689" w:type="dxa"/>
          </w:tcPr>
          <w:p w14:paraId="6ACB55A5" w14:textId="77777777" w:rsidR="004A38DE" w:rsidRDefault="004A38DE" w:rsidP="004A38DE">
            <w:r>
              <w:t xml:space="preserve">Os 3 </w:t>
            </w:r>
            <w:proofErr w:type="spellStart"/>
            <w:r>
              <w:t>Marios</w:t>
            </w:r>
            <w:proofErr w:type="spellEnd"/>
          </w:p>
        </w:tc>
        <w:tc>
          <w:tcPr>
            <w:tcW w:w="1639" w:type="dxa"/>
          </w:tcPr>
          <w:p w14:paraId="15A182DF" w14:textId="77777777" w:rsidR="004A38DE" w:rsidRDefault="004A38DE" w:rsidP="004A38DE">
            <w:r>
              <w:t>2</w:t>
            </w:r>
          </w:p>
        </w:tc>
        <w:tc>
          <w:tcPr>
            <w:tcW w:w="1899" w:type="dxa"/>
          </w:tcPr>
          <w:p w14:paraId="70265616" w14:textId="77777777" w:rsidR="004A38DE" w:rsidRDefault="004A38DE" w:rsidP="004A38DE">
            <w:r>
              <w:t>1ª</w:t>
            </w:r>
          </w:p>
        </w:tc>
        <w:tc>
          <w:tcPr>
            <w:tcW w:w="1673" w:type="dxa"/>
          </w:tcPr>
          <w:p w14:paraId="09C18939" w14:textId="77777777" w:rsidR="004A38DE" w:rsidRDefault="004A38DE" w:rsidP="004A38DE">
            <w:r>
              <w:t>1</w:t>
            </w:r>
          </w:p>
        </w:tc>
      </w:tr>
      <w:tr w:rsidR="004A38DE" w14:paraId="21D3A9D1" w14:textId="77777777" w:rsidTr="004A38DE">
        <w:tc>
          <w:tcPr>
            <w:tcW w:w="1594" w:type="dxa"/>
          </w:tcPr>
          <w:p w14:paraId="5D91574B" w14:textId="77777777" w:rsidR="004A38DE" w:rsidRDefault="004A38DE" w:rsidP="004A38DE">
            <w:r>
              <w:t>222222</w:t>
            </w:r>
          </w:p>
        </w:tc>
        <w:tc>
          <w:tcPr>
            <w:tcW w:w="1689" w:type="dxa"/>
          </w:tcPr>
          <w:p w14:paraId="2BCEBFB9" w14:textId="77777777" w:rsidR="004A38DE" w:rsidRDefault="004A38DE" w:rsidP="004A38DE">
            <w:r>
              <w:t xml:space="preserve">Os 3 </w:t>
            </w:r>
            <w:proofErr w:type="spellStart"/>
            <w:r>
              <w:t>Marios</w:t>
            </w:r>
            <w:proofErr w:type="spellEnd"/>
          </w:p>
        </w:tc>
        <w:tc>
          <w:tcPr>
            <w:tcW w:w="1639" w:type="dxa"/>
          </w:tcPr>
          <w:p w14:paraId="359DF021" w14:textId="77777777" w:rsidR="004A38DE" w:rsidRDefault="004A38DE" w:rsidP="004A38DE">
            <w:r>
              <w:t>2</w:t>
            </w:r>
          </w:p>
        </w:tc>
        <w:tc>
          <w:tcPr>
            <w:tcW w:w="1899" w:type="dxa"/>
          </w:tcPr>
          <w:p w14:paraId="0711E640" w14:textId="77777777" w:rsidR="004A38DE" w:rsidRDefault="004A38DE" w:rsidP="004A38DE">
            <w:r>
              <w:t>2ª</w:t>
            </w:r>
          </w:p>
        </w:tc>
        <w:tc>
          <w:tcPr>
            <w:tcW w:w="1673" w:type="dxa"/>
          </w:tcPr>
          <w:p w14:paraId="54BAEAEF" w14:textId="77777777" w:rsidR="004A38DE" w:rsidRDefault="004A38DE" w:rsidP="004A38DE">
            <w:r>
              <w:t>5</w:t>
            </w:r>
          </w:p>
        </w:tc>
      </w:tr>
    </w:tbl>
    <w:p w14:paraId="4914B6C6" w14:textId="77777777" w:rsidR="00734B6B" w:rsidRDefault="00734B6B" w:rsidP="00734B6B"/>
    <w:p w14:paraId="787275B5" w14:textId="22DDCB7C" w:rsidR="00734B6B" w:rsidRPr="00CC49F4" w:rsidRDefault="00734B6B" w:rsidP="00734B6B">
      <w:proofErr w:type="spellStart"/>
      <w:r w:rsidRPr="00CC49F4">
        <w:t>Manuais_Escolares</w:t>
      </w:r>
      <w:proofErr w:type="spellEnd"/>
      <w:r w:rsidRPr="00CC49F4">
        <w:t>(</w:t>
      </w:r>
      <w:r w:rsidRPr="00CC49F4">
        <w:rPr>
          <w:u w:val="single"/>
        </w:rPr>
        <w:t>ISBN</w:t>
      </w:r>
      <w:r w:rsidRPr="00CC49F4">
        <w:t xml:space="preserve">, Titulo, </w:t>
      </w:r>
      <w:proofErr w:type="spellStart"/>
      <w:r w:rsidRPr="00CC49F4">
        <w:t>Ano</w:t>
      </w:r>
      <w:r w:rsidR="002E5933" w:rsidRPr="00CC49F4">
        <w:t>_</w:t>
      </w:r>
      <w:r w:rsidRPr="00CC49F4">
        <w:t>escolar</w:t>
      </w:r>
      <w:proofErr w:type="spellEnd"/>
      <w:r w:rsidR="004B4204" w:rsidRPr="00CC49F4">
        <w:t xml:space="preserve">, </w:t>
      </w:r>
      <w:proofErr w:type="spellStart"/>
      <w:r w:rsidR="00CC49F4" w:rsidRPr="00CC49F4">
        <w:t>Edicao</w:t>
      </w:r>
      <w:proofErr w:type="spellEnd"/>
      <w:r w:rsidRPr="00CC49F4">
        <w:t>)</w:t>
      </w:r>
    </w:p>
    <w:p w14:paraId="6AE0AEA7" w14:textId="5EA5CB2A" w:rsidR="00B138C5" w:rsidRDefault="2AE0416C" w:rsidP="58B4B0C4">
      <w:pPr>
        <w:spacing w:line="257" w:lineRule="auto"/>
        <w:rPr>
          <w:rFonts w:ascii="Aptos" w:eastAsia="Aptos" w:hAnsi="Aptos" w:cs="Aptos"/>
          <w:lang w:val="pt-BR"/>
        </w:rPr>
      </w:pPr>
      <w:r w:rsidRPr="00CC49F4">
        <w:rPr>
          <w:rFonts w:ascii="Aptos" w:eastAsia="Aptos" w:hAnsi="Aptos" w:cs="Aptos"/>
          <w:lang w:val="pt-BR"/>
        </w:rPr>
        <w:t>Erratas(</w:t>
      </w:r>
      <w:r w:rsidRPr="00CC49F4">
        <w:rPr>
          <w:rFonts w:ascii="Aptos" w:eastAsia="Aptos" w:hAnsi="Aptos" w:cs="Aptos"/>
          <w:u w:val="single"/>
          <w:lang w:val="pt-BR"/>
        </w:rPr>
        <w:t>ID_Erratas,</w:t>
      </w:r>
      <w:r w:rsidRPr="00CC49F4">
        <w:rPr>
          <w:rFonts w:ascii="Aptos" w:eastAsia="Aptos" w:hAnsi="Aptos" w:cs="Aptos"/>
          <w:lang w:val="pt-BR"/>
        </w:rPr>
        <w:t xml:space="preserve"> Texto)</w:t>
      </w:r>
    </w:p>
    <w:p w14:paraId="52ADAA44" w14:textId="0DEB259F" w:rsidR="009D0D6C" w:rsidRDefault="009D0D6C" w:rsidP="58B4B0C4">
      <w:pPr>
        <w:spacing w:line="257" w:lineRule="auto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>ManuaisEscolares_Erratas(</w:t>
      </w:r>
      <w:r w:rsidRPr="009D0D6C">
        <w:rPr>
          <w:rFonts w:ascii="Aptos" w:eastAsia="Aptos" w:hAnsi="Aptos" w:cs="Aptos"/>
          <w:strike/>
          <w:lang w:val="pt-BR"/>
        </w:rPr>
        <w:t>ISBN</w:t>
      </w:r>
      <w:r>
        <w:rPr>
          <w:rFonts w:ascii="Aptos" w:eastAsia="Aptos" w:hAnsi="Aptos" w:cs="Aptos"/>
          <w:lang w:val="pt-BR"/>
        </w:rPr>
        <w:t xml:space="preserve">, </w:t>
      </w:r>
      <w:r w:rsidRPr="009D0D6C">
        <w:rPr>
          <w:rFonts w:ascii="Aptos" w:eastAsia="Aptos" w:hAnsi="Aptos" w:cs="Aptos"/>
          <w:strike/>
          <w:u w:val="single"/>
          <w:lang w:val="pt-BR"/>
        </w:rPr>
        <w:t>ID_Erratas</w:t>
      </w:r>
      <w:r>
        <w:rPr>
          <w:rFonts w:ascii="Aptos" w:eastAsia="Aptos" w:hAnsi="Aptos" w:cs="Aptos"/>
          <w:lang w:val="pt-BR"/>
        </w:rPr>
        <w:t>)</w:t>
      </w:r>
    </w:p>
    <w:p w14:paraId="599D2C98" w14:textId="7282E464" w:rsidR="00C31295" w:rsidRDefault="00C31295" w:rsidP="58B4B0C4">
      <w:pPr>
        <w:spacing w:line="257" w:lineRule="auto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  <w:lang w:val="pt-BR"/>
        </w:rPr>
        <w:tab/>
        <w:t>ISBN referencia Manuais_Escolares</w:t>
      </w:r>
    </w:p>
    <w:p w14:paraId="06AC49F5" w14:textId="3A1CF7F4" w:rsidR="009D0D6C" w:rsidRPr="00CC49F4" w:rsidRDefault="009D0D6C" w:rsidP="58B4B0C4">
      <w:pPr>
        <w:spacing w:line="257" w:lineRule="auto"/>
      </w:pPr>
      <w:r>
        <w:rPr>
          <w:rFonts w:ascii="Aptos" w:eastAsia="Aptos" w:hAnsi="Aptos" w:cs="Aptos"/>
          <w:lang w:val="pt-BR"/>
        </w:rPr>
        <w:tab/>
        <w:t>ID_Erratas referencia Erratas</w:t>
      </w:r>
    </w:p>
    <w:p w14:paraId="1BF5E512" w14:textId="77777777" w:rsidR="00191ED4" w:rsidRDefault="00191ED4" w:rsidP="00734B6B">
      <w:pPr>
        <w:pStyle w:val="PargrafodaLista"/>
        <w:numPr>
          <w:ilvl w:val="0"/>
          <w:numId w:val="6"/>
        </w:numPr>
      </w:pPr>
    </w:p>
    <w:p w14:paraId="0AA525B1" w14:textId="6C0BCE4A" w:rsidR="00734B6B" w:rsidRPr="00734B6B" w:rsidRDefault="00734B6B" w:rsidP="00734B6B">
      <w:pPr>
        <w:pStyle w:val="PargrafodaLista"/>
        <w:numPr>
          <w:ilvl w:val="0"/>
          <w:numId w:val="6"/>
        </w:numPr>
      </w:pPr>
      <w:r>
        <w:t>Desta feita, está feita a normalização!</w:t>
      </w:r>
    </w:p>
    <w:tbl>
      <w:tblPr>
        <w:tblStyle w:val="TabelacomGrelha"/>
        <w:tblpPr w:leftFromText="180" w:rightFromText="180" w:vertAnchor="text" w:horzAnchor="page" w:tblpX="691" w:tblpY="113"/>
        <w:tblW w:w="0" w:type="auto"/>
        <w:tblLook w:val="04A0" w:firstRow="1" w:lastRow="0" w:firstColumn="1" w:lastColumn="0" w:noHBand="0" w:noVBand="1"/>
      </w:tblPr>
      <w:tblGrid>
        <w:gridCol w:w="1594"/>
        <w:gridCol w:w="1689"/>
        <w:gridCol w:w="1639"/>
      </w:tblGrid>
      <w:tr w:rsidR="00734B6B" w14:paraId="24C28EBD" w14:textId="77777777" w:rsidTr="00734B6B">
        <w:tc>
          <w:tcPr>
            <w:tcW w:w="1594" w:type="dxa"/>
          </w:tcPr>
          <w:p w14:paraId="10D1841A" w14:textId="77777777" w:rsidR="00734B6B" w:rsidRPr="00D94A8B" w:rsidRDefault="00734B6B" w:rsidP="00734B6B">
            <w:pPr>
              <w:rPr>
                <w:u w:val="single"/>
              </w:rPr>
            </w:pPr>
            <w:r w:rsidRPr="00D94A8B">
              <w:rPr>
                <w:u w:val="single"/>
              </w:rPr>
              <w:t>ISBN</w:t>
            </w:r>
          </w:p>
        </w:tc>
        <w:tc>
          <w:tcPr>
            <w:tcW w:w="1689" w:type="dxa"/>
          </w:tcPr>
          <w:p w14:paraId="50C59204" w14:textId="77777777" w:rsidR="00734B6B" w:rsidRDefault="00734B6B" w:rsidP="00734B6B">
            <w:r>
              <w:t>Titulo</w:t>
            </w:r>
          </w:p>
        </w:tc>
        <w:tc>
          <w:tcPr>
            <w:tcW w:w="1639" w:type="dxa"/>
          </w:tcPr>
          <w:p w14:paraId="467F829D" w14:textId="77777777" w:rsidR="00734B6B" w:rsidRDefault="00734B6B" w:rsidP="00734B6B">
            <w:r>
              <w:t>Ano Escolar</w:t>
            </w:r>
          </w:p>
        </w:tc>
      </w:tr>
      <w:tr w:rsidR="00734B6B" w14:paraId="09BC95CD" w14:textId="77777777" w:rsidTr="00734B6B">
        <w:tc>
          <w:tcPr>
            <w:tcW w:w="1594" w:type="dxa"/>
          </w:tcPr>
          <w:p w14:paraId="56EAA9FF" w14:textId="77777777" w:rsidR="00734B6B" w:rsidRDefault="00734B6B" w:rsidP="00734B6B">
            <w:r>
              <w:t>111111</w:t>
            </w:r>
          </w:p>
        </w:tc>
        <w:tc>
          <w:tcPr>
            <w:tcW w:w="1689" w:type="dxa"/>
          </w:tcPr>
          <w:p w14:paraId="03888477" w14:textId="77777777" w:rsidR="00734B6B" w:rsidRDefault="00734B6B" w:rsidP="00734B6B">
            <w:r>
              <w:t>As 3 Marias</w:t>
            </w:r>
          </w:p>
        </w:tc>
        <w:tc>
          <w:tcPr>
            <w:tcW w:w="1639" w:type="dxa"/>
          </w:tcPr>
          <w:p w14:paraId="274E8121" w14:textId="77777777" w:rsidR="00734B6B" w:rsidRDefault="00734B6B" w:rsidP="00734B6B">
            <w:r>
              <w:t>1</w:t>
            </w:r>
          </w:p>
        </w:tc>
      </w:tr>
      <w:tr w:rsidR="00734B6B" w14:paraId="4C31C033" w14:textId="77777777" w:rsidTr="00734B6B">
        <w:tc>
          <w:tcPr>
            <w:tcW w:w="1594" w:type="dxa"/>
          </w:tcPr>
          <w:p w14:paraId="22CB7F8A" w14:textId="77777777" w:rsidR="00734B6B" w:rsidRDefault="00734B6B" w:rsidP="00734B6B">
            <w:r>
              <w:t>222222</w:t>
            </w:r>
          </w:p>
        </w:tc>
        <w:tc>
          <w:tcPr>
            <w:tcW w:w="1689" w:type="dxa"/>
          </w:tcPr>
          <w:p w14:paraId="73E88F18" w14:textId="77777777" w:rsidR="00734B6B" w:rsidRDefault="00734B6B" w:rsidP="00734B6B">
            <w:r>
              <w:t xml:space="preserve">Os 3 </w:t>
            </w:r>
            <w:proofErr w:type="spellStart"/>
            <w:r>
              <w:t>Marios</w:t>
            </w:r>
            <w:proofErr w:type="spellEnd"/>
          </w:p>
        </w:tc>
        <w:tc>
          <w:tcPr>
            <w:tcW w:w="1639" w:type="dxa"/>
          </w:tcPr>
          <w:p w14:paraId="3BC6943D" w14:textId="77777777" w:rsidR="00734B6B" w:rsidRDefault="00734B6B" w:rsidP="00734B6B">
            <w:r>
              <w:t>2</w:t>
            </w:r>
          </w:p>
        </w:tc>
      </w:tr>
      <w:tr w:rsidR="00734B6B" w14:paraId="7AED7FD7" w14:textId="77777777" w:rsidTr="00734B6B">
        <w:tc>
          <w:tcPr>
            <w:tcW w:w="1594" w:type="dxa"/>
          </w:tcPr>
          <w:p w14:paraId="2BA74EC7" w14:textId="77777777" w:rsidR="00734B6B" w:rsidRDefault="00734B6B" w:rsidP="00734B6B">
            <w:r>
              <w:t>222222</w:t>
            </w:r>
          </w:p>
        </w:tc>
        <w:tc>
          <w:tcPr>
            <w:tcW w:w="1689" w:type="dxa"/>
          </w:tcPr>
          <w:p w14:paraId="4C85F17F" w14:textId="77777777" w:rsidR="00734B6B" w:rsidRDefault="00734B6B" w:rsidP="00734B6B">
            <w:r>
              <w:t xml:space="preserve">Os 3 </w:t>
            </w:r>
            <w:proofErr w:type="spellStart"/>
            <w:r>
              <w:t>Marios</w:t>
            </w:r>
            <w:proofErr w:type="spellEnd"/>
          </w:p>
        </w:tc>
        <w:tc>
          <w:tcPr>
            <w:tcW w:w="1639" w:type="dxa"/>
          </w:tcPr>
          <w:p w14:paraId="498E80BC" w14:textId="77777777" w:rsidR="00734B6B" w:rsidRDefault="00734B6B" w:rsidP="00734B6B">
            <w:r>
              <w:t>2</w:t>
            </w:r>
          </w:p>
        </w:tc>
      </w:tr>
    </w:tbl>
    <w:tbl>
      <w:tblPr>
        <w:tblStyle w:val="TabelacomGrelha"/>
        <w:tblpPr w:leftFromText="180" w:rightFromText="180" w:vertAnchor="text" w:horzAnchor="page" w:tblpX="6570" w:tblpY="112"/>
        <w:tblW w:w="4399" w:type="dxa"/>
        <w:tblLook w:val="04A0" w:firstRow="1" w:lastRow="0" w:firstColumn="1" w:lastColumn="0" w:noHBand="0" w:noVBand="1"/>
      </w:tblPr>
      <w:tblGrid>
        <w:gridCol w:w="1639"/>
        <w:gridCol w:w="2760"/>
      </w:tblGrid>
      <w:tr w:rsidR="00734B6B" w14:paraId="02EC5449" w14:textId="77777777" w:rsidTr="643B9011">
        <w:trPr>
          <w:trHeight w:val="300"/>
        </w:trPr>
        <w:tc>
          <w:tcPr>
            <w:tcW w:w="1639" w:type="dxa"/>
          </w:tcPr>
          <w:p w14:paraId="0B565903" w14:textId="6BCF0012" w:rsidR="00734B6B" w:rsidRPr="00734B6B" w:rsidRDefault="2F71B7E5" w:rsidP="00734B6B">
            <w:pPr>
              <w:rPr>
                <w:u w:val="single"/>
              </w:rPr>
            </w:pPr>
            <w:proofErr w:type="spellStart"/>
            <w:r w:rsidRPr="643B9011">
              <w:rPr>
                <w:u w:val="single"/>
              </w:rPr>
              <w:t>ID_Erratas</w:t>
            </w:r>
            <w:proofErr w:type="spellEnd"/>
          </w:p>
        </w:tc>
        <w:tc>
          <w:tcPr>
            <w:tcW w:w="2760" w:type="dxa"/>
          </w:tcPr>
          <w:p w14:paraId="0AA17247" w14:textId="3626BE78" w:rsidR="00734B6B" w:rsidRDefault="2F71B7E5" w:rsidP="643B9011">
            <w:pPr>
              <w:spacing w:line="259" w:lineRule="auto"/>
            </w:pPr>
            <w:r>
              <w:t>Texto</w:t>
            </w:r>
          </w:p>
        </w:tc>
      </w:tr>
      <w:tr w:rsidR="00734B6B" w14:paraId="11049EC2" w14:textId="77777777" w:rsidTr="643B9011">
        <w:trPr>
          <w:trHeight w:val="300"/>
        </w:trPr>
        <w:tc>
          <w:tcPr>
            <w:tcW w:w="1639" w:type="dxa"/>
          </w:tcPr>
          <w:p w14:paraId="3F6A145D" w14:textId="66724946" w:rsidR="00734B6B" w:rsidRDefault="00734B6B" w:rsidP="00734B6B">
            <w:r>
              <w:t>1</w:t>
            </w:r>
          </w:p>
        </w:tc>
        <w:tc>
          <w:tcPr>
            <w:tcW w:w="2760" w:type="dxa"/>
          </w:tcPr>
          <w:p w14:paraId="639C1531" w14:textId="3056F30D" w:rsidR="00734B6B" w:rsidRDefault="61BA57D2" w:rsidP="00734B6B">
            <w:r>
              <w:t>“</w:t>
            </w:r>
            <w:proofErr w:type="spellStart"/>
            <w:r w:rsidR="0A6E771C">
              <w:t>pag</w:t>
            </w:r>
            <w:proofErr w:type="spellEnd"/>
            <w:r w:rsidR="0A6E771C">
              <w:t xml:space="preserve"> 45</w:t>
            </w:r>
            <w:r w:rsidR="5B2CD61B">
              <w:t>”</w:t>
            </w:r>
          </w:p>
        </w:tc>
      </w:tr>
      <w:tr w:rsidR="00734B6B" w14:paraId="2A60B8F4" w14:textId="77777777" w:rsidTr="643B9011">
        <w:trPr>
          <w:trHeight w:val="300"/>
        </w:trPr>
        <w:tc>
          <w:tcPr>
            <w:tcW w:w="1639" w:type="dxa"/>
          </w:tcPr>
          <w:p w14:paraId="794B20B6" w14:textId="1CFB9BF8" w:rsidR="00734B6B" w:rsidRDefault="00734B6B" w:rsidP="00734B6B">
            <w:r>
              <w:t>2</w:t>
            </w:r>
          </w:p>
        </w:tc>
        <w:tc>
          <w:tcPr>
            <w:tcW w:w="2760" w:type="dxa"/>
          </w:tcPr>
          <w:p w14:paraId="5232D4B6" w14:textId="1A7C70BB" w:rsidR="00734B6B" w:rsidRDefault="147E9400" w:rsidP="00734B6B">
            <w:r>
              <w:t>“</w:t>
            </w:r>
            <w:proofErr w:type="spellStart"/>
            <w:r w:rsidR="28F1DD94">
              <w:t>pag</w:t>
            </w:r>
            <w:proofErr w:type="spellEnd"/>
            <w:r w:rsidR="28F1DD94">
              <w:t xml:space="preserve"> 56</w:t>
            </w:r>
            <w:r>
              <w:t>”</w:t>
            </w:r>
          </w:p>
        </w:tc>
      </w:tr>
      <w:tr w:rsidR="00734B6B" w14:paraId="50ECBE64" w14:textId="77777777" w:rsidTr="643B9011">
        <w:trPr>
          <w:trHeight w:val="300"/>
        </w:trPr>
        <w:tc>
          <w:tcPr>
            <w:tcW w:w="1639" w:type="dxa"/>
          </w:tcPr>
          <w:p w14:paraId="5BA42B8D" w14:textId="7F3E9D67" w:rsidR="00734B6B" w:rsidRDefault="074D534A" w:rsidP="00734B6B">
            <w:r>
              <w:t>3</w:t>
            </w:r>
          </w:p>
        </w:tc>
        <w:tc>
          <w:tcPr>
            <w:tcW w:w="2760" w:type="dxa"/>
          </w:tcPr>
          <w:p w14:paraId="4427B8EF" w14:textId="01209A59" w:rsidR="00734B6B" w:rsidRDefault="0362667B" w:rsidP="00734B6B">
            <w:r>
              <w:t>“</w:t>
            </w:r>
            <w:proofErr w:type="spellStart"/>
            <w:r w:rsidR="72FEFDD0">
              <w:t>pag</w:t>
            </w:r>
            <w:proofErr w:type="spellEnd"/>
            <w:r w:rsidR="72FEFDD0">
              <w:t xml:space="preserve"> 47</w:t>
            </w:r>
            <w:r>
              <w:t>”</w:t>
            </w:r>
          </w:p>
        </w:tc>
      </w:tr>
    </w:tbl>
    <w:p w14:paraId="617A98C1" w14:textId="77777777" w:rsidR="00734B6B" w:rsidRDefault="00734B6B" w:rsidP="00734B6B">
      <w:pPr>
        <w:pStyle w:val="PargrafodaLista"/>
      </w:pPr>
    </w:p>
    <w:p w14:paraId="73EAD110" w14:textId="77777777" w:rsidR="00734B6B" w:rsidRDefault="00734B6B" w:rsidP="00782A0D"/>
    <w:p w14:paraId="39C7F637" w14:textId="7605D047" w:rsidR="00272599" w:rsidRPr="00272599" w:rsidRDefault="00272599" w:rsidP="00272599">
      <w:pPr>
        <w:rPr>
          <w:b/>
          <w:bCs/>
        </w:rPr>
      </w:pPr>
    </w:p>
    <w:p w14:paraId="13385C88" w14:textId="77777777" w:rsidR="00D73A34" w:rsidRPr="00853BF2" w:rsidRDefault="00D73A34" w:rsidP="00AD364A"/>
    <w:p w14:paraId="36D5C116" w14:textId="77777777" w:rsidR="00D73A34" w:rsidRPr="00853BF2" w:rsidRDefault="00D73A34" w:rsidP="00AD364A"/>
    <w:p w14:paraId="38C3A8CC" w14:textId="77777777" w:rsidR="0091694D" w:rsidRDefault="0091694D" w:rsidP="0012744A">
      <w:pPr>
        <w:pStyle w:val="Ttulo3"/>
      </w:pPr>
    </w:p>
    <w:p w14:paraId="5994B148" w14:textId="77777777" w:rsidR="0091694D" w:rsidRPr="0091694D" w:rsidRDefault="0091694D" w:rsidP="0091694D"/>
    <w:p w14:paraId="31857ECB" w14:textId="448ED591" w:rsidR="002465C6" w:rsidRDefault="0091694D" w:rsidP="0012744A">
      <w:pPr>
        <w:pStyle w:val="Ttulo3"/>
      </w:pPr>
      <w:bookmarkStart w:id="76" w:name="_Toc165292398"/>
      <w:r>
        <w:t>3.3</w:t>
      </w:r>
      <w:r w:rsidR="0012744A">
        <w:t>.</w:t>
      </w:r>
      <w:r>
        <w:t xml:space="preserve"> </w:t>
      </w:r>
      <w:r w:rsidR="003E77FD">
        <w:t>Implementação do modelo físico da base de dados (SQL)</w:t>
      </w:r>
      <w:bookmarkEnd w:id="76"/>
    </w:p>
    <w:p w14:paraId="5059BDAE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2A0B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</w:p>
    <w:p w14:paraId="1DCEABB5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C9DFD06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0807B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8000"/>
          <w:kern w:val="0"/>
          <w:sz w:val="19"/>
          <w:szCs w:val="19"/>
        </w:rPr>
        <w:t>--CRIAÇÃO DA BASE DE DADOS</w:t>
      </w:r>
    </w:p>
    <w:p w14:paraId="524DDC74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2A0B6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2A0B6E">
        <w:rPr>
          <w:rFonts w:ascii="Consolas" w:hAnsi="Consolas" w:cs="Consolas"/>
          <w:color w:val="000000"/>
          <w:kern w:val="0"/>
          <w:sz w:val="19"/>
          <w:szCs w:val="19"/>
        </w:rPr>
        <w:t xml:space="preserve"> TRABALHO</w:t>
      </w:r>
    </w:p>
    <w:p w14:paraId="100F2C07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18D2E0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8000"/>
          <w:kern w:val="0"/>
          <w:sz w:val="19"/>
          <w:szCs w:val="19"/>
        </w:rPr>
        <w:t>--ANTES DE CRIAR AS RESPETIVAS TABELAS, USAMOS A BASE DE DADOS</w:t>
      </w:r>
    </w:p>
    <w:p w14:paraId="205E960C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Pr="002A0B6E">
        <w:rPr>
          <w:rFonts w:ascii="Consolas" w:hAnsi="Consolas" w:cs="Consolas"/>
          <w:color w:val="000000"/>
          <w:kern w:val="0"/>
          <w:sz w:val="19"/>
          <w:szCs w:val="19"/>
        </w:rPr>
        <w:t xml:space="preserve"> TRABALHO</w:t>
      </w:r>
    </w:p>
    <w:p w14:paraId="67AF0673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975D8B" w14:textId="77777777" w:rsidR="002A0B6E" w:rsidRPr="002A0B6E" w:rsidRDefault="002A0B6E" w:rsidP="002A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0B6E">
        <w:rPr>
          <w:rFonts w:ascii="Consolas" w:hAnsi="Consolas" w:cs="Consolas"/>
          <w:color w:val="008000"/>
          <w:kern w:val="0"/>
          <w:sz w:val="19"/>
          <w:szCs w:val="19"/>
        </w:rPr>
        <w:t>--CRIA SE AS TABELAS NORMALIZADAS</w:t>
      </w:r>
    </w:p>
    <w:p w14:paraId="78CC1BD9" w14:textId="09EC6954" w:rsidR="003E77FD" w:rsidRPr="003E77FD" w:rsidRDefault="002A0B6E" w:rsidP="003E77FD">
      <w:r w:rsidRPr="00F56CC8">
        <w:rPr>
          <w:rFonts w:ascii="Consolas" w:hAnsi="Consolas" w:cs="Consolas"/>
          <w:color w:val="008000"/>
          <w:kern w:val="0"/>
          <w:sz w:val="19"/>
          <w:szCs w:val="19"/>
        </w:rPr>
        <w:t>--CRIAÇÃO DA TABELA ENDEREÇO</w:t>
      </w:r>
    </w:p>
    <w:p w14:paraId="60789D34" w14:textId="77777777" w:rsidR="001C5177" w:rsidRP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5177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1C51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5177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1C51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C5177"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 w:rsidRPr="001C5177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33AD9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517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C517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End_CodigoPostal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F96F0DD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End_Localidade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A32FE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End_codigoPostal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FF0000"/>
          <w:kern w:val="0"/>
          <w:sz w:val="19"/>
          <w:szCs w:val="19"/>
        </w:rPr>
        <w:t>'[0-9][0-9][0-9][0-9]-[0-9][0-9][0-9]'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 xml:space="preserve">--Um </w:t>
      </w:r>
      <w:proofErr w:type="spellStart"/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codigo</w:t>
      </w:r>
      <w:proofErr w:type="spellEnd"/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 xml:space="preserve"> postal é do </w:t>
      </w:r>
      <w:proofErr w:type="spellStart"/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genero</w:t>
      </w:r>
      <w:proofErr w:type="spellEnd"/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, por exemplo, 3124-142</w:t>
      </w:r>
    </w:p>
    <w:p w14:paraId="6B7217EB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End_CodigoPostal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0C928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D035A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--CRIAÇÃO DA TABELA PESSOAS</w:t>
      </w:r>
    </w:p>
    <w:p w14:paraId="5F567F24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458740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CC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068E6C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Nome_Pessoas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6906E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Data_Nasc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F3B8E4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Telefone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ACD6400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End_CodigoPostal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822EAA" w14:textId="77777777" w:rsidR="003020A9" w:rsidRDefault="003020A9" w:rsidP="0030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End_Morada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145015B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CC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--O numero de CC é sempre maior que zero</w:t>
      </w:r>
    </w:p>
    <w:p w14:paraId="5F51D27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End_codigoPostal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'[0-9][0-9][0-9][0-9]-[0-9][0-9][0-9]'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1048B0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6567D4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End_CodigoPostal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Endereco</w:t>
      </w:r>
      <w:proofErr w:type="spellEnd"/>
    </w:p>
    <w:p w14:paraId="3F112905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5F73F2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FB73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53E06A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TIPO_FABRICACAO</w:t>
      </w:r>
    </w:p>
    <w:p w14:paraId="2FD527E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tipo_fabricacao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68001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ID_fabricacao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3D836E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Nome_Fabricacao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BF909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Descricao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19D154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ID_fabricacao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--Um determinado ID é sempre maior que zero</w:t>
      </w:r>
    </w:p>
    <w:p w14:paraId="11808EB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ID_fabricacao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F088A8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B75E0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E6FC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PAISES</w:t>
      </w:r>
    </w:p>
    <w:p w14:paraId="07332B9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Paises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11B205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8B441B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Nome_Paises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64A8F8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Criador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702946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---- Criador pode ser: Criador('1') ou não criador('0')</w:t>
      </w:r>
    </w:p>
    <w:p w14:paraId="3AEC1B00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ED4AE2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2A289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6436E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BBE32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VIVER</w:t>
      </w:r>
    </w:p>
    <w:p w14:paraId="50DC626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Viver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1B8B68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6403FF4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9E2295D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Data_Inicio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59B7B1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Data_Fim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E8D22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ED2D54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94C8D68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Data_Fim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Data_Inicio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D9CAB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642929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2FE88F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Paises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9D94AF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1DBA67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84BEA1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2360E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MANUAISESCOLARES</w:t>
      </w:r>
    </w:p>
    <w:p w14:paraId="5E306B76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ManuaisEscolares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976670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5417EA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CA392D9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AnoEscolar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A456DA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Edicao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8D9B7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7928D6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Edicao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C47B2CF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AnoEscolar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A39BD8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ISBN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9E95D8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75A48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F5BB1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ERRATAS</w:t>
      </w:r>
    </w:p>
    <w:p w14:paraId="5CED5F7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Erratas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974C4C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ID_Erratas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FADF0F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Texto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F030CED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ID_Erratas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313B2F7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ID_Erratas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C5A9E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)</w:t>
      </w:r>
    </w:p>
    <w:p w14:paraId="1B13428F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D1A4D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MANUAISESCOLARES_ERRATAS</w:t>
      </w:r>
    </w:p>
    <w:p w14:paraId="3F16D836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ManuaisEscolares_Erratas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A715A1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ISBN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9A39B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ID_Erratas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CA3EF2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81A795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ID_Erratas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AD039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ID_Erratas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A6EEE8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ManuaisEscolares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C08502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ID_Erratas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Erratas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B75C4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1CA7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E08D7E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CLASSIFICAR</w:t>
      </w:r>
    </w:p>
    <w:p w14:paraId="08A11450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Classificar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694E62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ISBN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94E3CA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CC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9790439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ID_fabricacao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2A3AB5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BF1F28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BF182B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ID_fabricacao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B310312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ID_fabricacao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24F99C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ManuaisEscolares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CBA27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9247F0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ID_fabricacao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tipo_fabricacao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2A1A8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4908A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DDFDDB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098D2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EDITORAS</w:t>
      </w:r>
    </w:p>
    <w:p w14:paraId="0DD38E1A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Editoras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FF3ECF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1949FD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Nome_Editoras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33850FD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287F132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Total_Vendas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3CEB99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271DA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Total_Vendas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7A97E0A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ID_Editoras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550E8A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1B93DB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41C96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VENDER</w:t>
      </w:r>
    </w:p>
    <w:p w14:paraId="67C9932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Vender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B1E8E3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E43A2E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3CD9BF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Data_Vendas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4111E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Quantidade            </w:t>
      </w:r>
      <w:proofErr w:type="spellStart"/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7177F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Preco_Unitario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D138D21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ID_Editoras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19FB62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Preco_Unitario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CDDAF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56BD1B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FA17A3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ID_Paises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Paises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0D98B4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4C12F0F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372D7D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D8E27C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FORMANDOS</w:t>
      </w:r>
    </w:p>
    <w:p w14:paraId="7075933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Formandos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9DEC4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CC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A7EB303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A67C0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2F07DF2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1C743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1A46BB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BC5AC7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77232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8CA284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437024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FORMADORES</w:t>
      </w:r>
    </w:p>
    <w:p w14:paraId="7631F07D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Formadores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3DC5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8522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CC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CC4F264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Nivel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93DE1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5BAEFB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Nivel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F8A3802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4939559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 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D52B0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E0B87D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123A13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FORMACAO</w:t>
      </w:r>
    </w:p>
    <w:p w14:paraId="464ABA4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Formacao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D810CD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Data_formacao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09635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ISBN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235A6E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CC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F51982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8470A0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857892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13661C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E51243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Data_formacao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9E762F8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ManuaisEscolares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CCC89C7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CC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Pessoas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CE6E4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69BBF0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BC2B9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8000"/>
          <w:kern w:val="0"/>
          <w:sz w:val="19"/>
          <w:szCs w:val="19"/>
        </w:rPr>
        <w:t>--CRIACAO DA TABELA PRODUZIR</w:t>
      </w:r>
    </w:p>
    <w:p w14:paraId="5D4A198F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Produzir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C3616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Data_Producao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87DBB0A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ISBN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7D2EB1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F75481E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Custo_Unitario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15C7EA4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Quantidade            </w:t>
      </w:r>
      <w:proofErr w:type="spellStart"/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proofErr w:type="spellEnd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7327F5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Custo_Unitario</w:t>
      </w:r>
      <w:proofErr w:type="spellEnd"/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D09555" w14:textId="77777777" w:rsidR="001C5177" w:rsidRPr="00D234D5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D234D5"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D234D5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FDA19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4D5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92DE5AB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D09EAC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Data_Producao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E640640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ISBN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ManuaisEscolares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508FF5" w14:textId="77777777" w:rsidR="001C5177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Editoras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3AF6127" w14:textId="77777777" w:rsidR="001C5177" w:rsidRPr="00AC68AA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68A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2EE305" w14:textId="77777777" w:rsidR="001C5177" w:rsidRPr="00AC68AA" w:rsidRDefault="001C5177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3A2B1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5D6DF7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0BD54B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1E239E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8CE25E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ACBE72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D91E741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08A7B1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6DAB17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341A5A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71B9E2" w14:textId="77777777" w:rsidR="009F6279" w:rsidRDefault="009F6279" w:rsidP="001C5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C80618" w14:textId="77777777" w:rsidR="003020A9" w:rsidRPr="00AC68AA" w:rsidRDefault="003020A9" w:rsidP="0030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561ED" w14:textId="77777777" w:rsidR="002465C6" w:rsidRPr="00853BF2" w:rsidRDefault="002465C6" w:rsidP="00AD364A"/>
    <w:p w14:paraId="2E3B81D8" w14:textId="0397DCFE" w:rsidR="002465C6" w:rsidRPr="00853BF2" w:rsidRDefault="00262972" w:rsidP="00262972">
      <w:pPr>
        <w:pStyle w:val="Ttulo3"/>
      </w:pPr>
      <w:bookmarkStart w:id="77" w:name="_Toc165292399"/>
      <w:r>
        <w:lastRenderedPageBreak/>
        <w:t xml:space="preserve">3.4. Diagrama </w:t>
      </w:r>
      <w:r w:rsidR="006377DB">
        <w:t>da base de dados</w:t>
      </w:r>
      <w:bookmarkEnd w:id="77"/>
    </w:p>
    <w:p w14:paraId="57188920" w14:textId="6AF70D16" w:rsidR="00003F31" w:rsidRDefault="009F6279" w:rsidP="00003F31">
      <w:pPr>
        <w:keepNext/>
      </w:pPr>
      <w:r w:rsidRPr="00E0643F">
        <w:rPr>
          <w:noProof/>
        </w:rPr>
        <w:drawing>
          <wp:anchor distT="0" distB="0" distL="114300" distR="114300" simplePos="0" relativeHeight="251671040" behindDoc="1" locked="0" layoutInCell="1" allowOverlap="1" wp14:anchorId="15058E73" wp14:editId="6D30BB5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400040" cy="3206115"/>
            <wp:effectExtent l="0" t="0" r="0" b="0"/>
            <wp:wrapTight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ight>
            <wp:docPr id="17974462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7F5A27" w14:textId="77777777" w:rsidR="009F6279" w:rsidRDefault="009F6279" w:rsidP="009F6279">
      <w:pPr>
        <w:pStyle w:val="Legenda"/>
        <w:jc w:val="center"/>
      </w:pPr>
    </w:p>
    <w:p w14:paraId="5DAB772C" w14:textId="6C42B4E3" w:rsidR="00AD364A" w:rsidRDefault="00003F31" w:rsidP="009F6279">
      <w:pPr>
        <w:pStyle w:val="Legenda"/>
        <w:jc w:val="center"/>
      </w:pPr>
      <w:bookmarkStart w:id="78" w:name="_Toc165292492"/>
      <w:r>
        <w:t>F</w:t>
      </w:r>
      <w:bookmarkStart w:id="79" w:name="_Toc165292429"/>
      <w:r>
        <w:t xml:space="preserve">igura </w:t>
      </w:r>
      <w:fldSimple w:instr=" SEQ Figura \* ARABIC ">
        <w:r w:rsidR="00A15686">
          <w:rPr>
            <w:noProof/>
          </w:rPr>
          <w:t>22</w:t>
        </w:r>
      </w:fldSimple>
      <w:r>
        <w:t>:Diagrama</w:t>
      </w:r>
      <w:r w:rsidR="006377DB">
        <w:t xml:space="preserve"> da base de dados</w:t>
      </w:r>
      <w:bookmarkEnd w:id="78"/>
      <w:bookmarkEnd w:id="79"/>
    </w:p>
    <w:p w14:paraId="701D447E" w14:textId="77777777" w:rsidR="00B06DAA" w:rsidRDefault="00B06DAA" w:rsidP="00AD364A"/>
    <w:p w14:paraId="48769C18" w14:textId="77777777" w:rsidR="009F6279" w:rsidRDefault="009F6279" w:rsidP="00AD364A"/>
    <w:p w14:paraId="3D9E8B3D" w14:textId="77777777" w:rsidR="009F6279" w:rsidRDefault="009F6279" w:rsidP="00AD364A"/>
    <w:p w14:paraId="594575C2" w14:textId="77777777" w:rsidR="009F6279" w:rsidRDefault="009F6279" w:rsidP="00AD364A"/>
    <w:p w14:paraId="5BBB944E" w14:textId="77777777" w:rsidR="009F6279" w:rsidRDefault="009F6279" w:rsidP="00AD364A"/>
    <w:p w14:paraId="06D99C74" w14:textId="77777777" w:rsidR="009F6279" w:rsidRDefault="009F6279" w:rsidP="00AD364A"/>
    <w:p w14:paraId="4F2B8D5A" w14:textId="77777777" w:rsidR="00BB7D2B" w:rsidRDefault="00BB7D2B" w:rsidP="00AD364A"/>
    <w:p w14:paraId="62B54A6D" w14:textId="77777777" w:rsidR="00BB7D2B" w:rsidRDefault="00BB7D2B" w:rsidP="00AD364A"/>
    <w:p w14:paraId="5BE6769A" w14:textId="77777777" w:rsidR="00BB7D2B" w:rsidRDefault="00BB7D2B" w:rsidP="00AD364A"/>
    <w:p w14:paraId="26482F3C" w14:textId="67CE6B95" w:rsidR="00BB7D2B" w:rsidRDefault="00BB7D2B" w:rsidP="00AD364A"/>
    <w:p w14:paraId="14C3E16C" w14:textId="77777777" w:rsidR="00BB7D2B" w:rsidRDefault="00BB7D2B" w:rsidP="00AD364A"/>
    <w:p w14:paraId="0B81D39B" w14:textId="77777777" w:rsidR="00BB7D2B" w:rsidRDefault="00BB7D2B" w:rsidP="00AD364A"/>
    <w:p w14:paraId="1DA27798" w14:textId="77777777" w:rsidR="00BB7D2B" w:rsidRDefault="00BB7D2B" w:rsidP="00AD364A"/>
    <w:p w14:paraId="39D926CA" w14:textId="77777777" w:rsidR="00BB7D2B" w:rsidRDefault="00BB7D2B" w:rsidP="00AD364A"/>
    <w:p w14:paraId="43BACEA6" w14:textId="77777777" w:rsidR="00BB7D2B" w:rsidRDefault="00BB7D2B" w:rsidP="00AD364A"/>
    <w:p w14:paraId="67C4190D" w14:textId="26FD4D5C" w:rsidR="00B06DAA" w:rsidRDefault="00B06DAA" w:rsidP="00B06DAA">
      <w:pPr>
        <w:pStyle w:val="Ttulo1"/>
      </w:pPr>
      <w:bookmarkStart w:id="80" w:name="_Toc165292400"/>
      <w:r>
        <w:lastRenderedPageBreak/>
        <w:t>4. Conclusão</w:t>
      </w:r>
      <w:bookmarkEnd w:id="80"/>
    </w:p>
    <w:p w14:paraId="7F855F8C" w14:textId="77777777" w:rsidR="00F56CC8" w:rsidRDefault="00F56CC8" w:rsidP="00F10C07">
      <w:pPr>
        <w:ind w:firstLine="708"/>
      </w:pPr>
      <w:r>
        <w:t>O desenvolvimento deste projeto representou um desafio significativo, mas também uma oportunidade valiosa para aplicar os conhecimentos teóricos num contexto prático.</w:t>
      </w:r>
    </w:p>
    <w:p w14:paraId="3AAF6FD3" w14:textId="77777777" w:rsidR="00F56CC8" w:rsidRDefault="00F56CC8" w:rsidP="00F10C07">
      <w:pPr>
        <w:ind w:firstLine="708"/>
      </w:pPr>
      <w:r>
        <w:t>Ao longo do trabalho, exploramos o processo de tradução do Diagrama ER fornecido num modelo relacional coerente, capaz de sustentar a estrutura da base de dados de maneira eficaz. Isso exigiu uma compreensão profunda das entidades envolvidas, as suas características e relações, bem como a aplicação de técnicas de normalização para garantir a integridade e eficiência do modelo.</w:t>
      </w:r>
    </w:p>
    <w:p w14:paraId="7761D621" w14:textId="77777777" w:rsidR="00F56CC8" w:rsidRDefault="00F56CC8" w:rsidP="00F10C07">
      <w:pPr>
        <w:ind w:firstLine="708"/>
      </w:pPr>
      <w:r>
        <w:t>A implementação do modelo físico da base de dados através da linguagem SQL permitiu-nos não apenas criar as tabelas correspondentes, mas também estabelecer as restrições de integridade necessárias para garantir a consistência dos dados ao longo do tempo.</w:t>
      </w:r>
    </w:p>
    <w:p w14:paraId="77B69EC5" w14:textId="5FD1A75E" w:rsidR="00B06DAA" w:rsidRDefault="00F56CC8" w:rsidP="00F10C07">
      <w:pPr>
        <w:ind w:firstLine="708"/>
      </w:pPr>
      <w:r>
        <w:t>Em suma, o projeto proporcionou uma experiência abrangente no desenvolvimento de uma base de dados relacional, desde a conceção do modelo até à sua implementação prática.</w:t>
      </w:r>
    </w:p>
    <w:p w14:paraId="7BC77D4B" w14:textId="77777777" w:rsidR="00B06DAA" w:rsidRDefault="00B06DAA" w:rsidP="00B06DAA"/>
    <w:p w14:paraId="45B93D64" w14:textId="77777777" w:rsidR="00B06DAA" w:rsidRDefault="00B06DAA" w:rsidP="00B06DAA"/>
    <w:p w14:paraId="1720A0CF" w14:textId="77777777" w:rsidR="00B06DAA" w:rsidRDefault="00B06DAA" w:rsidP="00B06DAA"/>
    <w:p w14:paraId="162775BF" w14:textId="77777777" w:rsidR="00B06DAA" w:rsidRDefault="00B06DAA" w:rsidP="00B06DAA"/>
    <w:p w14:paraId="6EB28031" w14:textId="77777777" w:rsidR="00B06DAA" w:rsidRDefault="00B06DAA" w:rsidP="00B06DAA"/>
    <w:p w14:paraId="29A0419C" w14:textId="77777777" w:rsidR="00B06DAA" w:rsidRDefault="00B06DAA" w:rsidP="00B06DAA"/>
    <w:p w14:paraId="51576092" w14:textId="77777777" w:rsidR="00B06DAA" w:rsidRDefault="00B06DAA" w:rsidP="00B06DAA"/>
    <w:p w14:paraId="1C97EA49" w14:textId="77777777" w:rsidR="00B06DAA" w:rsidRDefault="00B06DAA" w:rsidP="00B06DAA"/>
    <w:p w14:paraId="27FB02AE" w14:textId="77777777" w:rsidR="00B06DAA" w:rsidRDefault="00B06DAA" w:rsidP="00B06DAA"/>
    <w:p w14:paraId="6D468510" w14:textId="77777777" w:rsidR="00B06DAA" w:rsidRDefault="00B06DAA" w:rsidP="00B06DAA"/>
    <w:p w14:paraId="4DDDA2DB" w14:textId="77777777" w:rsidR="00B06DAA" w:rsidRDefault="00B06DAA" w:rsidP="00B06DAA"/>
    <w:p w14:paraId="643A85A5" w14:textId="77777777" w:rsidR="00B06DAA" w:rsidRDefault="00B06DAA" w:rsidP="00B06DAA"/>
    <w:p w14:paraId="322D4020" w14:textId="77777777" w:rsidR="00B06DAA" w:rsidRDefault="00B06DAA" w:rsidP="00B06DAA"/>
    <w:p w14:paraId="00477A72" w14:textId="77777777" w:rsidR="00B06DAA" w:rsidRDefault="00B06DAA" w:rsidP="00B06DAA"/>
    <w:p w14:paraId="7D123A33" w14:textId="77777777" w:rsidR="00F10C07" w:rsidRDefault="00F10C07" w:rsidP="00B06DAA"/>
    <w:p w14:paraId="59EE3B14" w14:textId="77777777" w:rsidR="00BB7D2B" w:rsidRDefault="00BB7D2B" w:rsidP="00B06DAA"/>
    <w:p w14:paraId="0434F9C6" w14:textId="4606AA84" w:rsidR="00BB7D2B" w:rsidRDefault="00BB7D2B" w:rsidP="00B06DAA"/>
    <w:p w14:paraId="1CA66477" w14:textId="2F296D7E" w:rsidR="00B06DAA" w:rsidRDefault="00B06DAA" w:rsidP="00B06DAA">
      <w:pPr>
        <w:pStyle w:val="Ttulo1"/>
      </w:pPr>
      <w:bookmarkStart w:id="81" w:name="_Toc165292401"/>
      <w:r>
        <w:lastRenderedPageBreak/>
        <w:t>5. Bibliografia</w:t>
      </w:r>
      <w:bookmarkEnd w:id="81"/>
    </w:p>
    <w:p w14:paraId="2E7AB2F8" w14:textId="0F27B399" w:rsidR="00AD364A" w:rsidRDefault="00B86DC1" w:rsidP="00B86DC1">
      <w:pPr>
        <w:pStyle w:val="PargrafodaLista"/>
        <w:numPr>
          <w:ilvl w:val="0"/>
          <w:numId w:val="5"/>
        </w:numPr>
      </w:pPr>
      <w:r>
        <w:t>Paulo Martins</w:t>
      </w:r>
      <w:r w:rsidR="0092229F">
        <w:t xml:space="preserve">: </w:t>
      </w:r>
      <w:r w:rsidR="0092229F">
        <w:t>Introdução aos Sistemas de Bases de Dados</w:t>
      </w:r>
    </w:p>
    <w:p w14:paraId="616B5F40" w14:textId="173D71B3" w:rsidR="0092229F" w:rsidRDefault="0092229F" w:rsidP="0092229F">
      <w:pPr>
        <w:pStyle w:val="PargrafodaLista"/>
        <w:numPr>
          <w:ilvl w:val="0"/>
          <w:numId w:val="5"/>
        </w:numPr>
      </w:pPr>
      <w:r>
        <w:t>Paulo Martins</w:t>
      </w:r>
      <w:r w:rsidR="008F4C16">
        <w:t>:</w:t>
      </w:r>
      <w:r w:rsidR="008F4C16" w:rsidRPr="008F4C16">
        <w:t xml:space="preserve"> </w:t>
      </w:r>
      <w:r w:rsidR="008F4C16">
        <w:t>Conceção e Desenvolvimento de Bases de Dado</w:t>
      </w:r>
    </w:p>
    <w:p w14:paraId="3903E331" w14:textId="75307D94" w:rsidR="00E13539" w:rsidRDefault="008F4C16" w:rsidP="00E13539">
      <w:pPr>
        <w:pStyle w:val="PargrafodaLista"/>
        <w:numPr>
          <w:ilvl w:val="0"/>
          <w:numId w:val="5"/>
        </w:numPr>
      </w:pPr>
      <w:r>
        <w:t>Paulo Martins:</w:t>
      </w:r>
      <w:r>
        <w:t xml:space="preserve"> Linguagem SQL</w:t>
      </w:r>
    </w:p>
    <w:p w14:paraId="0656A135" w14:textId="77777777" w:rsidR="00E13539" w:rsidRDefault="00E13539" w:rsidP="00E13539">
      <w:pPr>
        <w:pStyle w:val="PargrafodaLista"/>
      </w:pPr>
    </w:p>
    <w:p w14:paraId="43588A87" w14:textId="1598147C" w:rsidR="00E13539" w:rsidRPr="00AD364A" w:rsidRDefault="00E13539" w:rsidP="00E13539">
      <w:pPr>
        <w:pStyle w:val="PargrafodaLista"/>
      </w:pPr>
      <w:r w:rsidRPr="00E13539">
        <w:t>https://www.dcc.fc.up.pt/~edrdo/aulas/bd20/teoricas/bd_norm.pdf</w:t>
      </w:r>
    </w:p>
    <w:sectPr w:rsidR="00E13539" w:rsidRPr="00AD364A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6917" w14:textId="77777777" w:rsidR="00E96A3F" w:rsidRDefault="00E96A3F" w:rsidP="00E96A3F">
      <w:pPr>
        <w:spacing w:after="0" w:line="240" w:lineRule="auto"/>
      </w:pPr>
      <w:r>
        <w:separator/>
      </w:r>
    </w:p>
  </w:endnote>
  <w:endnote w:type="continuationSeparator" w:id="0">
    <w:p w14:paraId="5733F840" w14:textId="77777777" w:rsidR="00E96A3F" w:rsidRDefault="00E96A3F" w:rsidP="00E96A3F">
      <w:pPr>
        <w:spacing w:after="0" w:line="240" w:lineRule="auto"/>
      </w:pPr>
      <w:r>
        <w:continuationSeparator/>
      </w:r>
    </w:p>
  </w:endnote>
  <w:endnote w:type="continuationNotice" w:id="1">
    <w:p w14:paraId="29441698" w14:textId="77777777" w:rsidR="00E96A3F" w:rsidRDefault="00E96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2E9E" w14:textId="5E83CE83" w:rsidR="00E96A3F" w:rsidRDefault="00E8633F" w:rsidP="00E8633F">
    <w:pPr>
      <w:pStyle w:val="Rodap"/>
      <w:tabs>
        <w:tab w:val="left" w:pos="2831"/>
      </w:tabs>
    </w:pPr>
    <w:r>
      <w:t>Base de Dados</w:t>
    </w:r>
    <w:sdt>
      <w:sdtPr>
        <w:id w:val="-1707469568"/>
        <w:docPartObj>
          <w:docPartGallery w:val="Page Numbers (Bottom of Page)"/>
          <w:docPartUnique/>
        </w:docPartObj>
      </w:sdtPr>
      <w:sdtEndPr/>
      <w:sdtContent>
        <w:r w:rsidR="00B06DAA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731A81E" wp14:editId="3114FA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1015" cy="238760"/>
                  <wp:effectExtent l="19050" t="19050" r="19685" b="18415"/>
                  <wp:wrapNone/>
                  <wp:docPr id="95527281" name="Parênte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10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83B2B" w14:textId="77777777" w:rsidR="00B06DAA" w:rsidRDefault="00B06DA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31A81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ênteses 2" o:spid="_x0000_s1027" type="#_x0000_t185" style="position:absolute;margin-left:0;margin-top:0;width:39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bIIg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" filled="t" strokecolor="gray" strokeweight="2.25pt">
                  <v:textbox inset=",0,,0">
                    <w:txbxContent>
                      <w:p w14:paraId="45C83B2B" w14:textId="77777777" w:rsidR="00B06DAA" w:rsidRDefault="00B06DA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06DAA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0B40F8" wp14:editId="2089726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85759750" name="Conexão reta unidirecion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1B90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  <w:r w:rsidR="00721C55">
          <w:t>-Trabalho Prátic</w:t>
        </w:r>
        <w:r w:rsidR="00003F31">
          <w:t>o</w:t>
        </w:r>
        <w:r w:rsidR="00721C55">
          <w:t xml:space="preserve"> I</w:t>
        </w:r>
      </w:sdtContent>
    </w:sdt>
    <w:r>
      <w:tab/>
    </w:r>
    <w:r w:rsidR="00721C55">
      <w:t xml:space="preserve">                                     Engenharia Informática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0F29" w14:textId="77777777" w:rsidR="00E96A3F" w:rsidRDefault="00E96A3F" w:rsidP="00E96A3F">
      <w:pPr>
        <w:spacing w:after="0" w:line="240" w:lineRule="auto"/>
      </w:pPr>
      <w:r>
        <w:separator/>
      </w:r>
    </w:p>
  </w:footnote>
  <w:footnote w:type="continuationSeparator" w:id="0">
    <w:p w14:paraId="503A0BE4" w14:textId="77777777" w:rsidR="00E96A3F" w:rsidRDefault="00E96A3F" w:rsidP="00E96A3F">
      <w:pPr>
        <w:spacing w:after="0" w:line="240" w:lineRule="auto"/>
      </w:pPr>
      <w:r>
        <w:continuationSeparator/>
      </w:r>
    </w:p>
  </w:footnote>
  <w:footnote w:type="continuationNotice" w:id="1">
    <w:p w14:paraId="03BF4AAC" w14:textId="77777777" w:rsidR="00E96A3F" w:rsidRDefault="00E96A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4A8"/>
    <w:multiLevelType w:val="hybridMultilevel"/>
    <w:tmpl w:val="F4E2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CBEFF"/>
    <w:multiLevelType w:val="hybridMultilevel"/>
    <w:tmpl w:val="FEF0E20A"/>
    <w:lvl w:ilvl="0" w:tplc="14848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6C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8F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01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2A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C9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6B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03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B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D50C7"/>
    <w:multiLevelType w:val="hybridMultilevel"/>
    <w:tmpl w:val="ED2412B8"/>
    <w:lvl w:ilvl="0" w:tplc="922C31F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D5CC92E6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26807DC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442F68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00C2B7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FE6799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0A6B44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494011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37C03D6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4709"/>
    <w:multiLevelType w:val="hybridMultilevel"/>
    <w:tmpl w:val="2658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6CE5"/>
    <w:multiLevelType w:val="hybridMultilevel"/>
    <w:tmpl w:val="D69A70E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 w15:restartNumberingAfterBreak="0">
    <w:nsid w:val="6BB53DD2"/>
    <w:multiLevelType w:val="hybridMultilevel"/>
    <w:tmpl w:val="FE20D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12B05"/>
    <w:multiLevelType w:val="hybridMultilevel"/>
    <w:tmpl w:val="A76C703E"/>
    <w:lvl w:ilvl="0" w:tplc="99CCD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23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29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E1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42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8E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62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CA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C0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09160">
    <w:abstractNumId w:val="1"/>
  </w:num>
  <w:num w:numId="2" w16cid:durableId="2049914130">
    <w:abstractNumId w:val="6"/>
  </w:num>
  <w:num w:numId="3" w16cid:durableId="263851631">
    <w:abstractNumId w:val="2"/>
  </w:num>
  <w:num w:numId="4" w16cid:durableId="760611281">
    <w:abstractNumId w:val="4"/>
  </w:num>
  <w:num w:numId="5" w16cid:durableId="43914743">
    <w:abstractNumId w:val="5"/>
  </w:num>
  <w:num w:numId="6" w16cid:durableId="1577744636">
    <w:abstractNumId w:val="3"/>
  </w:num>
  <w:num w:numId="7" w16cid:durableId="41570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3"/>
    <w:rsid w:val="00003F31"/>
    <w:rsid w:val="00026DC8"/>
    <w:rsid w:val="00074593"/>
    <w:rsid w:val="00074EB3"/>
    <w:rsid w:val="00076E61"/>
    <w:rsid w:val="0008431D"/>
    <w:rsid w:val="000D58AE"/>
    <w:rsid w:val="000E2F52"/>
    <w:rsid w:val="000F0386"/>
    <w:rsid w:val="0012744A"/>
    <w:rsid w:val="00174938"/>
    <w:rsid w:val="001857F8"/>
    <w:rsid w:val="00191ED4"/>
    <w:rsid w:val="001B00EE"/>
    <w:rsid w:val="001C5177"/>
    <w:rsid w:val="001C5895"/>
    <w:rsid w:val="00206D56"/>
    <w:rsid w:val="00245A0A"/>
    <w:rsid w:val="002465C6"/>
    <w:rsid w:val="0025188B"/>
    <w:rsid w:val="002545D7"/>
    <w:rsid w:val="0025567C"/>
    <w:rsid w:val="0026023D"/>
    <w:rsid w:val="00262972"/>
    <w:rsid w:val="00272599"/>
    <w:rsid w:val="002745DB"/>
    <w:rsid w:val="002A0B6E"/>
    <w:rsid w:val="002A304D"/>
    <w:rsid w:val="002B3F7B"/>
    <w:rsid w:val="002C4A91"/>
    <w:rsid w:val="002E5933"/>
    <w:rsid w:val="003020A9"/>
    <w:rsid w:val="00304EB1"/>
    <w:rsid w:val="00305C77"/>
    <w:rsid w:val="00317140"/>
    <w:rsid w:val="00320707"/>
    <w:rsid w:val="0032759B"/>
    <w:rsid w:val="00354FF4"/>
    <w:rsid w:val="00381891"/>
    <w:rsid w:val="003849CC"/>
    <w:rsid w:val="0038715E"/>
    <w:rsid w:val="003A35DE"/>
    <w:rsid w:val="003A75E5"/>
    <w:rsid w:val="003C142C"/>
    <w:rsid w:val="003D65F8"/>
    <w:rsid w:val="003E77FD"/>
    <w:rsid w:val="003F3130"/>
    <w:rsid w:val="00421648"/>
    <w:rsid w:val="00461F1D"/>
    <w:rsid w:val="00471AC4"/>
    <w:rsid w:val="0048177C"/>
    <w:rsid w:val="004A01FB"/>
    <w:rsid w:val="004A0B49"/>
    <w:rsid w:val="004A38DE"/>
    <w:rsid w:val="004B3A44"/>
    <w:rsid w:val="004B4204"/>
    <w:rsid w:val="004D2503"/>
    <w:rsid w:val="004E03AC"/>
    <w:rsid w:val="004F4EEB"/>
    <w:rsid w:val="00506355"/>
    <w:rsid w:val="00512476"/>
    <w:rsid w:val="0053033C"/>
    <w:rsid w:val="00533920"/>
    <w:rsid w:val="00540567"/>
    <w:rsid w:val="00551251"/>
    <w:rsid w:val="005669A4"/>
    <w:rsid w:val="0059589A"/>
    <w:rsid w:val="005A30E0"/>
    <w:rsid w:val="005B6579"/>
    <w:rsid w:val="005C2852"/>
    <w:rsid w:val="005C530F"/>
    <w:rsid w:val="005D1ABB"/>
    <w:rsid w:val="005D6EEF"/>
    <w:rsid w:val="005D74AA"/>
    <w:rsid w:val="005F39D2"/>
    <w:rsid w:val="006101FA"/>
    <w:rsid w:val="00613E20"/>
    <w:rsid w:val="006377DB"/>
    <w:rsid w:val="00640FD6"/>
    <w:rsid w:val="00644CDD"/>
    <w:rsid w:val="00645697"/>
    <w:rsid w:val="00653BA0"/>
    <w:rsid w:val="00663780"/>
    <w:rsid w:val="006746C3"/>
    <w:rsid w:val="00680A81"/>
    <w:rsid w:val="00692251"/>
    <w:rsid w:val="006A4002"/>
    <w:rsid w:val="006A70BA"/>
    <w:rsid w:val="006C7056"/>
    <w:rsid w:val="006E128A"/>
    <w:rsid w:val="006F4AFD"/>
    <w:rsid w:val="00717822"/>
    <w:rsid w:val="00721C55"/>
    <w:rsid w:val="007232F8"/>
    <w:rsid w:val="0072550A"/>
    <w:rsid w:val="00734B6B"/>
    <w:rsid w:val="007538B1"/>
    <w:rsid w:val="00763971"/>
    <w:rsid w:val="00782A0D"/>
    <w:rsid w:val="007834B4"/>
    <w:rsid w:val="007D0F3C"/>
    <w:rsid w:val="00807C23"/>
    <w:rsid w:val="00824358"/>
    <w:rsid w:val="00837836"/>
    <w:rsid w:val="00853BF2"/>
    <w:rsid w:val="00866D17"/>
    <w:rsid w:val="00867B42"/>
    <w:rsid w:val="00880CBE"/>
    <w:rsid w:val="008A2275"/>
    <w:rsid w:val="008C48D9"/>
    <w:rsid w:val="008D5D4E"/>
    <w:rsid w:val="008D7C19"/>
    <w:rsid w:val="008F07F9"/>
    <w:rsid w:val="008F4C16"/>
    <w:rsid w:val="008F7E58"/>
    <w:rsid w:val="00914B2A"/>
    <w:rsid w:val="0091694D"/>
    <w:rsid w:val="0092229F"/>
    <w:rsid w:val="00932F7D"/>
    <w:rsid w:val="009B2FEC"/>
    <w:rsid w:val="009D0D6C"/>
    <w:rsid w:val="009F6279"/>
    <w:rsid w:val="00A0274A"/>
    <w:rsid w:val="00A032C7"/>
    <w:rsid w:val="00A15686"/>
    <w:rsid w:val="00A23782"/>
    <w:rsid w:val="00A23E61"/>
    <w:rsid w:val="00A278AF"/>
    <w:rsid w:val="00A33866"/>
    <w:rsid w:val="00A60F2F"/>
    <w:rsid w:val="00A620AE"/>
    <w:rsid w:val="00A7222D"/>
    <w:rsid w:val="00A86AFC"/>
    <w:rsid w:val="00A955E4"/>
    <w:rsid w:val="00A96F80"/>
    <w:rsid w:val="00AC68AA"/>
    <w:rsid w:val="00AD364A"/>
    <w:rsid w:val="00AE3EF9"/>
    <w:rsid w:val="00AE5AC1"/>
    <w:rsid w:val="00AE5E67"/>
    <w:rsid w:val="00AF79A5"/>
    <w:rsid w:val="00B06DAA"/>
    <w:rsid w:val="00B070C0"/>
    <w:rsid w:val="00B138C5"/>
    <w:rsid w:val="00B24D11"/>
    <w:rsid w:val="00B31048"/>
    <w:rsid w:val="00B86DC1"/>
    <w:rsid w:val="00BA33C6"/>
    <w:rsid w:val="00BB7D2B"/>
    <w:rsid w:val="00C03370"/>
    <w:rsid w:val="00C116D2"/>
    <w:rsid w:val="00C118AB"/>
    <w:rsid w:val="00C27BB0"/>
    <w:rsid w:val="00C31295"/>
    <w:rsid w:val="00C517FC"/>
    <w:rsid w:val="00C705AB"/>
    <w:rsid w:val="00C73B03"/>
    <w:rsid w:val="00C75E53"/>
    <w:rsid w:val="00C82B81"/>
    <w:rsid w:val="00C84CB1"/>
    <w:rsid w:val="00C91043"/>
    <w:rsid w:val="00C94E9E"/>
    <w:rsid w:val="00CB75A9"/>
    <w:rsid w:val="00CC49F4"/>
    <w:rsid w:val="00CD64BA"/>
    <w:rsid w:val="00CF2886"/>
    <w:rsid w:val="00CF4D1F"/>
    <w:rsid w:val="00D221F7"/>
    <w:rsid w:val="00D234D5"/>
    <w:rsid w:val="00D23E88"/>
    <w:rsid w:val="00D30E29"/>
    <w:rsid w:val="00D51605"/>
    <w:rsid w:val="00D64C4C"/>
    <w:rsid w:val="00D73A34"/>
    <w:rsid w:val="00D81071"/>
    <w:rsid w:val="00D86E11"/>
    <w:rsid w:val="00D948B5"/>
    <w:rsid w:val="00DB6008"/>
    <w:rsid w:val="00DB77E0"/>
    <w:rsid w:val="00DD1EA5"/>
    <w:rsid w:val="00E01972"/>
    <w:rsid w:val="00E0643F"/>
    <w:rsid w:val="00E13539"/>
    <w:rsid w:val="00E30173"/>
    <w:rsid w:val="00E507CC"/>
    <w:rsid w:val="00E521AE"/>
    <w:rsid w:val="00E64966"/>
    <w:rsid w:val="00E65DD5"/>
    <w:rsid w:val="00E74D09"/>
    <w:rsid w:val="00E83AF9"/>
    <w:rsid w:val="00E8633F"/>
    <w:rsid w:val="00E93DF0"/>
    <w:rsid w:val="00E96A3F"/>
    <w:rsid w:val="00EC129F"/>
    <w:rsid w:val="00EE5563"/>
    <w:rsid w:val="00EF638B"/>
    <w:rsid w:val="00F00473"/>
    <w:rsid w:val="00F02789"/>
    <w:rsid w:val="00F10C07"/>
    <w:rsid w:val="00F244B5"/>
    <w:rsid w:val="00F56CC8"/>
    <w:rsid w:val="00F6197C"/>
    <w:rsid w:val="00F71A3E"/>
    <w:rsid w:val="00F87D9A"/>
    <w:rsid w:val="00F921EF"/>
    <w:rsid w:val="00F92F40"/>
    <w:rsid w:val="00F96AFF"/>
    <w:rsid w:val="00FB339C"/>
    <w:rsid w:val="00FD5A1D"/>
    <w:rsid w:val="00FF43EE"/>
    <w:rsid w:val="00FF65BC"/>
    <w:rsid w:val="01407F57"/>
    <w:rsid w:val="0362667B"/>
    <w:rsid w:val="03E58930"/>
    <w:rsid w:val="053E81C0"/>
    <w:rsid w:val="05E9A729"/>
    <w:rsid w:val="061404C2"/>
    <w:rsid w:val="074D534A"/>
    <w:rsid w:val="08788119"/>
    <w:rsid w:val="0A6E771C"/>
    <w:rsid w:val="0D144C9C"/>
    <w:rsid w:val="0D763632"/>
    <w:rsid w:val="10315185"/>
    <w:rsid w:val="11AD13F3"/>
    <w:rsid w:val="122996A2"/>
    <w:rsid w:val="141970A5"/>
    <w:rsid w:val="147E9400"/>
    <w:rsid w:val="16ABAD99"/>
    <w:rsid w:val="18989E3F"/>
    <w:rsid w:val="1B606365"/>
    <w:rsid w:val="1E3AFE86"/>
    <w:rsid w:val="1EBC133F"/>
    <w:rsid w:val="1FAB89AD"/>
    <w:rsid w:val="2215C550"/>
    <w:rsid w:val="226663E3"/>
    <w:rsid w:val="24D21C5E"/>
    <w:rsid w:val="25FFE4E0"/>
    <w:rsid w:val="27062D0A"/>
    <w:rsid w:val="28F1DD94"/>
    <w:rsid w:val="2AE0416C"/>
    <w:rsid w:val="2D27D601"/>
    <w:rsid w:val="2DA799B4"/>
    <w:rsid w:val="2E81657B"/>
    <w:rsid w:val="2F1579D7"/>
    <w:rsid w:val="2F71B7E5"/>
    <w:rsid w:val="30B14A38"/>
    <w:rsid w:val="3241DB9E"/>
    <w:rsid w:val="32723FCA"/>
    <w:rsid w:val="32C59ACF"/>
    <w:rsid w:val="336059DE"/>
    <w:rsid w:val="33B626FD"/>
    <w:rsid w:val="33E8EAFA"/>
    <w:rsid w:val="34A34B65"/>
    <w:rsid w:val="34D5EF57"/>
    <w:rsid w:val="3621F30A"/>
    <w:rsid w:val="36539B29"/>
    <w:rsid w:val="36E1EEE4"/>
    <w:rsid w:val="37E8AB66"/>
    <w:rsid w:val="3A20464A"/>
    <w:rsid w:val="3B53EE0F"/>
    <w:rsid w:val="3BDFD29E"/>
    <w:rsid w:val="3CD13839"/>
    <w:rsid w:val="3DB902EC"/>
    <w:rsid w:val="418C680C"/>
    <w:rsid w:val="461226E1"/>
    <w:rsid w:val="47A8D1C9"/>
    <w:rsid w:val="4E633008"/>
    <w:rsid w:val="5144D72B"/>
    <w:rsid w:val="518A136E"/>
    <w:rsid w:val="529ACEE9"/>
    <w:rsid w:val="5557772A"/>
    <w:rsid w:val="55FD122A"/>
    <w:rsid w:val="57EF3E94"/>
    <w:rsid w:val="58B4B0C4"/>
    <w:rsid w:val="5B2CD61B"/>
    <w:rsid w:val="5EAEC51A"/>
    <w:rsid w:val="603A6D51"/>
    <w:rsid w:val="61BA57D2"/>
    <w:rsid w:val="61D7FF1B"/>
    <w:rsid w:val="61EC6BB8"/>
    <w:rsid w:val="62504C80"/>
    <w:rsid w:val="63720E13"/>
    <w:rsid w:val="643B9011"/>
    <w:rsid w:val="6E130741"/>
    <w:rsid w:val="72A18175"/>
    <w:rsid w:val="72FEFDD0"/>
    <w:rsid w:val="76771D0A"/>
    <w:rsid w:val="767C8779"/>
    <w:rsid w:val="7922B53B"/>
    <w:rsid w:val="7C7632C7"/>
    <w:rsid w:val="7D5AE2B5"/>
    <w:rsid w:val="7F8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0D3"/>
  <w15:chartTrackingRefBased/>
  <w15:docId w15:val="{E08FA794-DE17-4A21-85C6-7FDA1BE9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3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3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3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3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3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3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3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3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3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3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3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3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3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3B0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3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3B0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3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3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3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3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3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3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3B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3B0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3B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3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3B0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3B0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7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C73B03"/>
  </w:style>
  <w:style w:type="character" w:customStyle="1" w:styleId="eop">
    <w:name w:val="eop"/>
    <w:basedOn w:val="Tipodeletrapredefinidodopargrafo"/>
    <w:rsid w:val="00C73B03"/>
  </w:style>
  <w:style w:type="paragraph" w:styleId="Cabealhodondice">
    <w:name w:val="TOC Heading"/>
    <w:basedOn w:val="Ttulo1"/>
    <w:next w:val="Normal"/>
    <w:uiPriority w:val="39"/>
    <w:unhideWhenUsed/>
    <w:qFormat/>
    <w:rsid w:val="00A3386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338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3866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26DC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5A30E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A30E0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D73A34"/>
    <w:pPr>
      <w:spacing w:after="0"/>
    </w:pPr>
  </w:style>
  <w:style w:type="table" w:styleId="TabelacomGrelha">
    <w:name w:val="Table Grid"/>
    <w:basedOn w:val="Tabelanormal"/>
    <w:uiPriority w:val="39"/>
    <w:rsid w:val="004A0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9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6A3F"/>
  </w:style>
  <w:style w:type="paragraph" w:styleId="Rodap">
    <w:name w:val="footer"/>
    <w:basedOn w:val="Normal"/>
    <w:link w:val="RodapCarter"/>
    <w:uiPriority w:val="99"/>
    <w:unhideWhenUsed/>
    <w:rsid w:val="00E96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6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6683624CB12D458CF0C9153443A770" ma:contentTypeVersion="8" ma:contentTypeDescription="Criar um novo documento." ma:contentTypeScope="" ma:versionID="818f7c478af6f15492e077dc4ba4b2b6">
  <xsd:schema xmlns:xsd="http://www.w3.org/2001/XMLSchema" xmlns:xs="http://www.w3.org/2001/XMLSchema" xmlns:p="http://schemas.microsoft.com/office/2006/metadata/properties" xmlns:ns3="fd0cb1aa-bd6a-49e5-8726-301ff0ebe9b0" xmlns:ns4="8542cf9b-470d-491e-9335-395fe8b9bfdb" targetNamespace="http://schemas.microsoft.com/office/2006/metadata/properties" ma:root="true" ma:fieldsID="86e1a326864b5782074ab80c6b6a550a" ns3:_="" ns4:_="">
    <xsd:import namespace="fd0cb1aa-bd6a-49e5-8726-301ff0ebe9b0"/>
    <xsd:import namespace="8542cf9b-470d-491e-9335-395fe8b9bf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cb1aa-bd6a-49e5-8726-301ff0ebe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2cf9b-470d-491e-9335-395fe8b9bf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cb1aa-bd6a-49e5-8726-301ff0ebe9b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E8919-66BE-42C7-8362-B152E59A8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cb1aa-bd6a-49e5-8726-301ff0ebe9b0"/>
    <ds:schemaRef ds:uri="8542cf9b-470d-491e-9335-395fe8b9b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2B11A-A43D-42F1-967B-62E4735AB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76F5D-567C-410D-B5E6-EE23017958ED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8542cf9b-470d-491e-9335-395fe8b9bfd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d0cb1aa-bd6a-49e5-8726-301ff0ebe9b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1BB60CA-0389-43BF-87AD-4FF738A1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3716</Words>
  <Characters>20068</Characters>
  <Application>Microsoft Office Word</Application>
  <DocSecurity>0</DocSecurity>
  <Lines>167</Lines>
  <Paragraphs>47</Paragraphs>
  <ScaleCrop>false</ScaleCrop>
  <Company/>
  <LinksUpToDate>false</LinksUpToDate>
  <CharactersWithSpaces>23737</CharactersWithSpaces>
  <SharedDoc>false</SharedDoc>
  <HLinks>
    <vt:vector size="234" baseType="variant">
      <vt:variant>
        <vt:i4>1572921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_Toc165292492</vt:lpwstr>
      </vt:variant>
      <vt:variant>
        <vt:i4>1572921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_Toc165292491</vt:lpwstr>
      </vt:variant>
      <vt:variant>
        <vt:i4>1572921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_Toc165292490</vt:lpwstr>
      </vt:variant>
      <vt:variant>
        <vt:i4>1638457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_Toc165292489</vt:lpwstr>
      </vt:variant>
      <vt:variant>
        <vt:i4>1638457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_Toc165292488</vt:lpwstr>
      </vt:variant>
      <vt:variant>
        <vt:i4>1638457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_Toc165292487</vt:lpwstr>
      </vt:variant>
      <vt:variant>
        <vt:i4>1638457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_Toc165292486</vt:lpwstr>
      </vt:variant>
      <vt:variant>
        <vt:i4>1638457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_Toc165292485</vt:lpwstr>
      </vt:variant>
      <vt:variant>
        <vt:i4>1638457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_Toc165292484</vt:lpwstr>
      </vt:variant>
      <vt:variant>
        <vt:i4>1638457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_Toc165292483</vt:lpwstr>
      </vt:variant>
      <vt:variant>
        <vt:i4>1638457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_Toc165292482</vt:lpwstr>
      </vt:variant>
      <vt:variant>
        <vt:i4>1638457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_Toc165292481</vt:lpwstr>
      </vt:variant>
      <vt:variant>
        <vt:i4>1638457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_Toc165292480</vt:lpwstr>
      </vt:variant>
      <vt:variant>
        <vt:i4>1441849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_Toc165292479</vt:lpwstr>
      </vt:variant>
      <vt:variant>
        <vt:i4>1441849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_Toc165292478</vt:lpwstr>
      </vt:variant>
      <vt:variant>
        <vt:i4>1441849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_Toc165292477</vt:lpwstr>
      </vt:variant>
      <vt:variant>
        <vt:i4>1441849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_Toc165292476</vt:lpwstr>
      </vt:variant>
      <vt:variant>
        <vt:i4>1441849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_Toc165292475</vt:lpwstr>
      </vt:variant>
      <vt:variant>
        <vt:i4>1441849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_Toc165292474</vt:lpwstr>
      </vt:variant>
      <vt:variant>
        <vt:i4>1441849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_Toc165292473</vt:lpwstr>
      </vt:variant>
      <vt:variant>
        <vt:i4>1441849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_Toc165292472</vt:lpwstr>
      </vt:variant>
      <vt:variant>
        <vt:i4>1441849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_Toc165292471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_Toc165292401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_Toc165292400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_Toc165292399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_Toc165292398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_Toc165292397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_Toc165292396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_Toc165292395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_Toc165292394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_Toc165292393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_Toc165292392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_Toc165292391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_Toc165292390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_Toc165292389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_Toc165292388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_Toc165292387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_Toc165292386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_Toc165292385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TEIXEIRA PINTO</dc:creator>
  <cp:keywords/>
  <dc:description/>
  <cp:lastModifiedBy>DAVID GOMES FIDALGO</cp:lastModifiedBy>
  <cp:revision>2</cp:revision>
  <cp:lastPrinted>2024-04-22T02:48:00Z</cp:lastPrinted>
  <dcterms:created xsi:type="dcterms:W3CDTF">2024-04-29T13:23:00Z</dcterms:created>
  <dcterms:modified xsi:type="dcterms:W3CDTF">2024-04-29T13:23:00Z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0x0101009D6683624CB12D458CF0C9153443A770</vt:lpwstr>
  </property>
</Properties>
</file>